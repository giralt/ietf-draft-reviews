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32C7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</w:p>
    <w:p w14:paraId="3BDE0FD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112D54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A8C7EF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AEF03A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Computing-Aware Traffic Steering                                Y. Kehan</w:t>
      </w:r>
    </w:p>
    <w:p w14:paraId="1E6CBDB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                             China Mobile</w:t>
      </w:r>
    </w:p>
    <w:p w14:paraId="4CB611D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Intended status: Informational                               H. Shi, Ed.</w:t>
      </w:r>
    </w:p>
    <w:p w14:paraId="7FD6ECB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Expires: 24 April 2025                                        C. Li, Ed.</w:t>
      </w:r>
    </w:p>
    <w:p w14:paraId="7345497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Huawei Technologies</w:t>
      </w:r>
    </w:p>
    <w:p w14:paraId="441FE0E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21 October 2024</w:t>
      </w:r>
    </w:p>
    <w:p w14:paraId="1603B7D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7B0763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7B4F8C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CATS metric Definition</w:t>
      </w:r>
    </w:p>
    <w:p w14:paraId="34B88C0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draft-ysl-cats-metric-definition-01</w:t>
      </w:r>
    </w:p>
    <w:p w14:paraId="26E01EE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F0DD57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Abstract</w:t>
      </w:r>
    </w:p>
    <w:p w14:paraId="50C2F86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BFFD2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This document defines the computing metrics used in Computing-Aware</w:t>
      </w:r>
    </w:p>
    <w:p w14:paraId="7A5F9F6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Traffic Steering.</w:t>
      </w:r>
    </w:p>
    <w:p w14:paraId="417405C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B0E231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Status of This Memo</w:t>
      </w:r>
    </w:p>
    <w:p w14:paraId="08642E7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657B5F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This Internet-Draft is submitted in full conformance with the</w:t>
      </w:r>
    </w:p>
    <w:p w14:paraId="6DEDA98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provisions of BCP 78 and BCP 79.</w:t>
      </w:r>
    </w:p>
    <w:p w14:paraId="518DEBE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CA0A00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Internet-Drafts are working documents of the Internet Engineering</w:t>
      </w:r>
    </w:p>
    <w:p w14:paraId="492786C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Task Force (IETF).  Note that other groups may also distribute</w:t>
      </w:r>
    </w:p>
    <w:p w14:paraId="0C6A6B8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working documents as Internet-Drafts.  The list of current Internet-</w:t>
      </w:r>
    </w:p>
    <w:p w14:paraId="69AB7E0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Drafts is at https://datatracker.ietf.org/drafts/current/.</w:t>
      </w:r>
    </w:p>
    <w:p w14:paraId="730E623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9DA3D4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Internet-Drafts are draft documents valid for a maximum of six months</w:t>
      </w:r>
    </w:p>
    <w:p w14:paraId="146EC01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and may be updated, replaced, or obsoleted by other documents at any</w:t>
      </w:r>
    </w:p>
    <w:p w14:paraId="77CB00C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time.  It is inappropriate to use Internet-Drafts as reference</w:t>
      </w:r>
    </w:p>
    <w:p w14:paraId="41E9996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material or to cite them other than as "work in progress."</w:t>
      </w:r>
    </w:p>
    <w:p w14:paraId="39AEC66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FF44C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This Internet-Draft will expire on 24 April 2025.</w:t>
      </w:r>
    </w:p>
    <w:p w14:paraId="5BFE3F7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3D5826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Copyright Notice</w:t>
      </w:r>
    </w:p>
    <w:p w14:paraId="70F8D4B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504E01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Copyright (c) 2024 IETF Trust and the persons identified as the</w:t>
      </w:r>
    </w:p>
    <w:p w14:paraId="7714F4E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document authors.  All rights reserved.</w:t>
      </w:r>
    </w:p>
    <w:p w14:paraId="7A04C82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47FE99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This document is subject to BCP 78 and the IETF Trust's Legal</w:t>
      </w:r>
    </w:p>
    <w:p w14:paraId="5A3058A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Provisions Relating to IETF Documents (https://trustee.ietf.org/</w:t>
      </w:r>
    </w:p>
    <w:p w14:paraId="0BC718D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license-info) in effect on the date of publication of this document.</w:t>
      </w:r>
    </w:p>
    <w:p w14:paraId="70103C0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Please review these documents carefully, as they describe your rights</w:t>
      </w:r>
    </w:p>
    <w:p w14:paraId="39DBCF8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and restrictions with respect to this document.  Code Components</w:t>
      </w:r>
    </w:p>
    <w:p w14:paraId="40B558F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extracted from this document must include Revised BSD License text as</w:t>
      </w:r>
    </w:p>
    <w:p w14:paraId="0822DD4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described in Section 4.e of the Trust Legal Provisions and are</w:t>
      </w:r>
    </w:p>
    <w:p w14:paraId="3C90266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provided without warranty as described in the Revised BSD License.</w:t>
      </w:r>
    </w:p>
    <w:p w14:paraId="011DA14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8BFBC5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EA90FE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6D3DBF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8AB9FA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B179CB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 [Page 1]</w:t>
      </w:r>
    </w:p>
    <w:p w14:paraId="23E4A97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645496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CATS Metric                  October 2024</w:t>
      </w:r>
    </w:p>
    <w:p w14:paraId="7B1D460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D14B6C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EB43B7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Table of Contents</w:t>
      </w:r>
    </w:p>
    <w:p w14:paraId="335A424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8ACCBC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1.  Introduction  . . . . . . . . . . . . . . . . . . . . . . . .   2</w:t>
      </w:r>
    </w:p>
    <w:p w14:paraId="08113C3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2.  Conventions and Definitions . . . . . . . . . . . . . . . . .   3</w:t>
      </w:r>
    </w:p>
    <w:p w14:paraId="183F33E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3.  Definition of Metrics . . . . . . . . . . . . . . . . . . . .   4</w:t>
      </w:r>
    </w:p>
    <w:p w14:paraId="4BB6709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3.1.  Level 0: Raw Metrics  . . . . . . . . . . . . . . . . . .   4</w:t>
      </w:r>
    </w:p>
    <w:p w14:paraId="310B3F7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3.2.  Level 1: Normalized Metrics in Categories . . . . . . . .   5</w:t>
      </w:r>
    </w:p>
    <w:p w14:paraId="178F229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3.3.  Level 2: Fully Normalized Metric. . . . . . . . . . . . .   6</w:t>
      </w:r>
    </w:p>
    <w:p w14:paraId="692F74B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4.  Representation of Metrics . . . . . . . . . . . . . . . . . .   6</w:t>
      </w:r>
    </w:p>
    <w:p w14:paraId="5C9E6E1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4.1.  Level 0 Metric Representation . . . . . . . . . . . . . .   7</w:t>
      </w:r>
    </w:p>
    <w:p w14:paraId="44F27D1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4.1.1.  Compute Raw Metrics . . . . . . . . . . . . . . . . .   7</w:t>
      </w:r>
    </w:p>
    <w:p w14:paraId="25B5A43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4.1.2.  Storage Raw Metrics . . . . . . . . . . . . . . . . .   7</w:t>
      </w:r>
    </w:p>
    <w:p w14:paraId="44688E3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4.1.3.  Network Raw Metrics . . . . . . . . . . . . . . . . .   8</w:t>
      </w:r>
    </w:p>
    <w:p w14:paraId="7A23D5F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4.1.4.  Delay Raw Metrics . . . . . . . . . . . . . . . . . .   8</w:t>
      </w:r>
    </w:p>
    <w:p w14:paraId="4BD3B78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4.1.5.  Considerations on the Sources of Metrics and the</w:t>
      </w:r>
    </w:p>
    <w:p w14:paraId="143561D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Statistics  . . . . . . . . . . . . . . . . . . . . .   8</w:t>
      </w:r>
    </w:p>
    <w:p w14:paraId="5EF6F86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4.2.  Level 1 Metric Representation . . . . . . . . . . . . . .   8</w:t>
      </w:r>
    </w:p>
    <w:p w14:paraId="43A460F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4.2.1.  Normalized Compute Metrics  . . . . . . . . . . . . .   8</w:t>
      </w:r>
    </w:p>
    <w:p w14:paraId="1428732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4.2.2.  Normalized Storage Metrics  . . . . . . . . . . . . .   8</w:t>
      </w:r>
    </w:p>
    <w:p w14:paraId="6ED6FC2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4.2.3.  Normalized Network Metrics  . . . . . . . . . . . . .   9</w:t>
      </w:r>
    </w:p>
    <w:p w14:paraId="4893711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4.2.4.  Normalized Delay  . . . . . . . . . . . . . . . . . .   9</w:t>
      </w:r>
    </w:p>
    <w:p w14:paraId="5B65E61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4.2.5.  Considerations on the Sources of Metrics and the</w:t>
      </w:r>
    </w:p>
    <w:p w14:paraId="6F396B7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Statistics  . . . . . . . . . . . . . . . . . . . . .   9</w:t>
      </w:r>
    </w:p>
    <w:p w14:paraId="08DD271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4.3.  Level 2 Metric Representation . . . . . . . . . . . . . .   9</w:t>
      </w:r>
    </w:p>
    <w:p w14:paraId="2730D23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5.  Comparison of three layers of metric  . . . . . . . . . . . .   9</w:t>
      </w:r>
    </w:p>
    <w:p w14:paraId="16FCE79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6.  Security Considerations . . . . . . . . . . . . . . . . . . .  11</w:t>
      </w:r>
    </w:p>
    <w:p w14:paraId="7F4E39E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7.  IANA Considerations . . . . . . . . . . . . . . . . . . . . .  11</w:t>
      </w:r>
    </w:p>
    <w:p w14:paraId="770FC11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8.  References  . . . . . . . . . . . . . . . . . . . . . . . . .  11</w:t>
      </w:r>
    </w:p>
    <w:p w14:paraId="326F39F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8.1.  Normative References  . . . . . . . . . . . . . . . . . .  11</w:t>
      </w:r>
    </w:p>
    <w:p w14:paraId="7010866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8.2.  Informative References  . . . . . . . . . . . . . . . . .  11</w:t>
      </w:r>
    </w:p>
    <w:p w14:paraId="450057E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Authors' Addresses  . . . . . . . . . . . . . . . . . . . . . . .  12</w:t>
      </w:r>
    </w:p>
    <w:p w14:paraId="393863B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3569C4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 Introduction</w:t>
      </w:r>
    </w:p>
    <w:p w14:paraId="6CB5409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7C4FB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Many modern computing services are deployed in a distributed way.  In</w:t>
      </w:r>
    </w:p>
    <w:p w14:paraId="3C0B6F1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this deployment mode, multiple service instances are deployed in</w:t>
      </w:r>
    </w:p>
    <w:p w14:paraId="1DB2452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multiple sites to provide equivalent function to end users.  In order</w:t>
      </w:r>
    </w:p>
    <w:p w14:paraId="5B141FD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to provide better service to end users, a framework called CATS</w:t>
      </w:r>
    </w:p>
    <w:p w14:paraId="2E16752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(Computing-Aware Traffic Steering) [I-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D.ietf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-cats-framework] is</w:t>
      </w:r>
    </w:p>
    <w:p w14:paraId="2E99A1F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proposed.</w:t>
      </w:r>
    </w:p>
    <w:p w14:paraId="56E7C5D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49EAB85" w14:textId="1C091384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CATS </w:t>
      </w:r>
      <w:commentRangeStart w:id="0"/>
      <w:del w:id="1" w:author="Jordi Ros Giralt" w:date="2024-11-01T00:00:00Z" w16du:dateUtc="2024-10-31T23:00:00Z">
        <w:r w:rsidRPr="00C70CC6" w:rsidDel="005A1E7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(Computing-Aware Traffic Steering) </w:delText>
        </w:r>
      </w:del>
      <w:commentRangeEnd w:id="0"/>
      <w:r w:rsidR="00A25694">
        <w:rPr>
          <w:rStyle w:val="CommentReference"/>
        </w:rPr>
        <w:commentReference w:id="0"/>
      </w:r>
      <w:del w:id="2" w:author="Jordi Ros Giralt" w:date="2024-11-01T00:02:00Z" w16du:dateUtc="2024-10-31T23:02:00Z">
        <w:r w:rsidRPr="00C70CC6" w:rsidDel="00C51D4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[I-D.ietf-cats-framework]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is</w:t>
      </w:r>
    </w:p>
    <w:p w14:paraId="2626C6F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 traffic engineering approach that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takes into account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dynamic</w:t>
      </w:r>
    </w:p>
    <w:p w14:paraId="38AAB2D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nature of computing resources and network state to optimize service-</w:t>
      </w:r>
    </w:p>
    <w:p w14:paraId="079AB64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specific traffic forwarding towards a given service contact instance.</w:t>
      </w:r>
    </w:p>
    <w:p w14:paraId="5550483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Various relevant metrics may be used to enforce such computing-aware</w:t>
      </w:r>
    </w:p>
    <w:p w14:paraId="03EE5DB1" w14:textId="6C26AF22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traffic steering policies.</w:t>
      </w:r>
      <w:ins w:id="3" w:author="Jordi Ros Giralt" w:date="2024-11-01T13:31:00Z" w16du:dateUtc="2024-11-01T12:31:00Z">
        <w:r w:rsidR="00690F76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asdf</w:t>
        </w:r>
      </w:ins>
    </w:p>
    <w:p w14:paraId="6A8CF34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C5D58B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2206C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869E78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1E37EC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 [Page 2]</w:t>
      </w:r>
    </w:p>
    <w:p w14:paraId="6F83919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5759DB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Internet-Draft                 CATS Metric                  October 2024</w:t>
      </w:r>
    </w:p>
    <w:p w14:paraId="2C2FFDA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8229B6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2B1816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To effectively steer traffic to the appropriate service instance,</w:t>
      </w:r>
    </w:p>
    <w:p w14:paraId="1EBF5B3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network devices need a model of the service instance's computing</w:t>
      </w:r>
    </w:p>
    <w:p w14:paraId="2E1A0E7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status.  A common definition of computing metrics is essential for</w:t>
      </w:r>
    </w:p>
    <w:p w14:paraId="38A8BBE6" w14:textId="42FEE463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effective coordination between network </w:t>
      </w:r>
      <w:del w:id="4" w:author="Jordi Ros Giralt" w:date="2024-11-01T00:03:00Z" w16du:dateUtc="2024-10-31T23:03:00Z">
        <w:r w:rsidRPr="00C70CC6" w:rsidDel="008A382D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devices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and computing </w:t>
      </w:r>
      <w:del w:id="5" w:author="Jordi Ros Giralt" w:date="2024-11-01T00:03:00Z" w16du:dateUtc="2024-10-31T23:03:00Z">
        <w:r w:rsidRPr="00C70CC6" w:rsidDel="006D38F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systems</w:delText>
        </w:r>
      </w:del>
      <w:ins w:id="6" w:author="Jordi Ros Giralt" w:date="2024-11-01T00:03:00Z" w16du:dateUtc="2024-10-31T23:03:00Z">
        <w:r w:rsidR="006D38F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devices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3C3D3EE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Without standardized computing metrics, devices on the network may</w:t>
      </w:r>
    </w:p>
    <w:p w14:paraId="14A2B6F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interpret and respond to traffic conditions and computing load</w:t>
      </w:r>
    </w:p>
    <w:p w14:paraId="4151675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differently, leading to inefficiencies and potential conflicts.  A</w:t>
      </w:r>
    </w:p>
    <w:p w14:paraId="6AF7218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standardized metric allows both network devices and computing systems</w:t>
      </w:r>
    </w:p>
    <w:p w14:paraId="25CDB0C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to evaluate load consistently, enabling precise traffic steering</w:t>
      </w:r>
    </w:p>
    <w:p w14:paraId="5F03847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decisions that optimize resource utilization and improve overall</w:t>
      </w:r>
    </w:p>
    <w:p w14:paraId="24FD3EE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system performance.</w:t>
      </w:r>
    </w:p>
    <w:p w14:paraId="2262881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90CD83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Various considerations for metric definition are proposed in</w:t>
      </w:r>
    </w:p>
    <w:p w14:paraId="3CCE9BD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[I-D.du-cats-computing-modeling-description], which are useful in</w:t>
      </w:r>
    </w:p>
    <w:p w14:paraId="5D3DE20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defining computing metrics.</w:t>
      </w:r>
    </w:p>
    <w:p w14:paraId="2A15B6C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E11067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Based on the considerations defined in</w:t>
      </w:r>
    </w:p>
    <w:p w14:paraId="0E32FDB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[I-D.du-cats-computing-modeling-description], this document defines</w:t>
      </w:r>
    </w:p>
    <w:p w14:paraId="553B5B0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relevant computing metrics for CATS by categorizing the metrics into</w:t>
      </w:r>
    </w:p>
    <w:p w14:paraId="6120BCD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three levels based on their complexity and richness.</w:t>
      </w:r>
    </w:p>
    <w:p w14:paraId="3FF96A0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E64A9C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2.  Conventions and Definitions</w:t>
      </w:r>
    </w:p>
    <w:p w14:paraId="56D1924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0E591F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key words "MUST", "MUST NOT", "REQUIRED", "SHALL", "SHALL NOT",</w:t>
      </w:r>
    </w:p>
    <w:p w14:paraId="421DD1A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"SHOULD", "SHOULD NOT", "RECOMMENDED", "NOT RECOMMENDED", "MAY", and</w:t>
      </w:r>
    </w:p>
    <w:p w14:paraId="0D01B9F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"OPTIONAL" in this document are to be interpreted as described in</w:t>
      </w:r>
    </w:p>
    <w:p w14:paraId="1648ADC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BCP 14 [RFC2119] [RFC8174] when, and only when, they appear in all</w:t>
      </w:r>
    </w:p>
    <w:p w14:paraId="7D3E50E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capitals, as shown here.</w:t>
      </w:r>
    </w:p>
    <w:p w14:paraId="5AB18F1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8CA7C6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This document uses terms defined in [I-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D.ietf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-cats-framework].  We</w:t>
      </w:r>
    </w:p>
    <w:p w14:paraId="3B12831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list them below for clarification.</w:t>
      </w:r>
    </w:p>
    <w:p w14:paraId="503BA16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AABF86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Computing-Aware Traffic Steering (CATS): An architecture that</w:t>
      </w:r>
    </w:p>
    <w:p w14:paraId="5264AD2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takes into account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dynamic nature of computing resources and</w:t>
      </w:r>
    </w:p>
    <w:p w14:paraId="7B52A98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network state to steer service traffic to a service instance.</w:t>
      </w:r>
    </w:p>
    <w:p w14:paraId="2D3F428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This dynamicity is expressed by means of relevant metrics.</w:t>
      </w:r>
    </w:p>
    <w:p w14:paraId="6EE88A8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A16B06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Service: An offering that is made available by a provider by</w:t>
      </w:r>
    </w:p>
    <w:p w14:paraId="037995E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orchestrating a set of resources (networking, compute, storage,</w:t>
      </w:r>
    </w:p>
    <w:p w14:paraId="6A79049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etc.).</w:t>
      </w:r>
    </w:p>
    <w:p w14:paraId="3FB1820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7D6EFD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Service instance: An instance of running resources according to a</w:t>
      </w:r>
    </w:p>
    <w:p w14:paraId="2BBC9B2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given service logic.</w:t>
      </w:r>
    </w:p>
    <w:p w14:paraId="7D99AF1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BDDEEF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C25B18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D18778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EAEA76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D58CBB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28C3F9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97147D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9DE133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 [Page 3]</w:t>
      </w:r>
    </w:p>
    <w:p w14:paraId="479323F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2D729B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Internet-Draft                 CATS Metric                  October 2024</w:t>
      </w:r>
    </w:p>
    <w:p w14:paraId="43686F2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87C256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B4714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3.  Definition of Metrics</w:t>
      </w:r>
    </w:p>
    <w:p w14:paraId="3E6BABB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3A707A9" w14:textId="4045A52E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Many metrics are being discussed and/or defined in </w:t>
      </w:r>
      <w:ins w:id="7" w:author="Jordi Ros Giralt" w:date="2024-11-01T00:06:00Z" w16du:dateUtc="2024-10-31T23:06:00Z">
        <w:r w:rsidR="00635CB7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the </w:t>
        </w:r>
      </w:ins>
      <w:commentRangeStart w:id="8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routing and</w:t>
      </w:r>
    </w:p>
    <w:p w14:paraId="79DDAE1D" w14:textId="72A4D815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computing area</w:t>
      </w:r>
      <w:ins w:id="9" w:author="Jordi Ros Giralt" w:date="2024-11-01T00:06:00Z" w16du:dateUtc="2024-10-31T23:06:00Z">
        <w:r w:rsidR="00CC7E6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commentRangeEnd w:id="8"/>
      <w:ins w:id="10" w:author="Jordi Ros Giralt" w:date="2024-11-02T06:07:00Z" w16du:dateUtc="2024-11-02T06:07:00Z">
        <w:r w:rsidR="006F2DBD">
          <w:rPr>
            <w:rStyle w:val="CommentReference"/>
          </w:rPr>
          <w:commentReference w:id="8"/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  Definition and usage of specific metrics are highly</w:t>
      </w:r>
    </w:p>
    <w:p w14:paraId="486D98ED" w14:textId="27B51B14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related to the use case</w:t>
      </w:r>
      <w:commentRangeStart w:id="11"/>
      <w:del w:id="12" w:author="Jordi Ros Giralt" w:date="2024-11-02T06:10:00Z" w16du:dateUtc="2024-11-02T06:10:00Z">
        <w:r w:rsidRPr="00C70CC6" w:rsidDel="003C1E7C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,</w:delText>
        </w:r>
        <w:r w:rsidRPr="00C70CC6" w:rsidDel="00AF10E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especially in IT use cases</w:delText>
        </w:r>
      </w:del>
      <w:commentRangeEnd w:id="11"/>
      <w:r w:rsidR="003C1E7C">
        <w:rPr>
          <w:rStyle w:val="CommentReference"/>
        </w:rPr>
        <w:commentReference w:id="11"/>
      </w: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  However, when</w:t>
      </w:r>
    </w:p>
    <w:p w14:paraId="2F90A8D2" w14:textId="6C2A9244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considering distributing compute metrics to </w:t>
      </w:r>
      <w:commentRangeStart w:id="13"/>
      <w:del w:id="14" w:author="Jordi Ros Giralt" w:date="2024-11-02T06:12:00Z" w16du:dateUtc="2024-11-02T06:12:00Z">
        <w:r w:rsidRPr="00C70CC6" w:rsidDel="00C63DB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network</w:delText>
        </w:r>
      </w:del>
      <w:commentRangeEnd w:id="13"/>
      <w:r w:rsidR="007F70EB">
        <w:rPr>
          <w:rStyle w:val="CommentReference"/>
        </w:rPr>
        <w:commentReference w:id="13"/>
      </w:r>
      <w:del w:id="15" w:author="Jordi Ros Giralt" w:date="2024-11-02T06:12:00Z" w16du:dateUtc="2024-11-02T06:12:00Z">
        <w:r w:rsidRPr="00C70CC6" w:rsidDel="00C63DB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devices,</w:t>
      </w:r>
    </w:p>
    <w:p w14:paraId="5BA94945" w14:textId="60C0C45B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ins w:id="16" w:author="Jordi Ros Giralt" w:date="2024-11-01T00:09:00Z" w16du:dateUtc="2024-10-31T23:09:00Z">
        <w:r w:rsidR="00407C83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an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appropriate </w:t>
      </w:r>
      <w:del w:id="17" w:author="Jordi Ros Giralt" w:date="2024-11-01T00:09:00Z" w16du:dateUtc="2024-10-31T23:09:00Z">
        <w:r w:rsidRPr="00C70CC6" w:rsidDel="0096268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categorizing and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abstraction is required </w:t>
      </w:r>
      <w:del w:id="18" w:author="Jordi Ros Giralt" w:date="2024-11-01T00:08:00Z" w16du:dateUtc="2024-10-31T23:08:00Z">
        <w:r w:rsidRPr="00C70CC6" w:rsidDel="006C6BA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in order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to </w:t>
      </w:r>
      <w:ins w:id="19" w:author="Jordi Ros Giralt" w:date="2024-11-01T00:08:00Z" w16du:dateUtc="2024-10-31T23:08:00Z">
        <w:r w:rsidR="0058762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avoid </w:t>
        </w:r>
      </w:ins>
      <w:del w:id="20" w:author="Jordi Ros Giralt" w:date="2024-11-01T00:08:00Z" w16du:dateUtc="2024-10-31T23:08:00Z">
        <w:r w:rsidRPr="00C70CC6" w:rsidDel="0058762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not</w:delText>
        </w:r>
      </w:del>
    </w:p>
    <w:p w14:paraId="086CB2C3" w14:textId="76F176F0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introduc</w:t>
      </w:r>
      <w:ins w:id="21" w:author="Jordi Ros Giralt" w:date="2024-11-01T00:08:00Z" w16du:dateUtc="2024-10-31T23:08:00Z">
        <w:r w:rsidR="0058762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ing </w:t>
        </w:r>
      </w:ins>
      <w:del w:id="22" w:author="Jordi Ros Giralt" w:date="2024-11-01T00:08:00Z" w16du:dateUtc="2024-10-31T23:08:00Z">
        <w:r w:rsidRPr="00C70CC6" w:rsidDel="0058762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e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extra complexity into the network.</w:t>
      </w:r>
    </w:p>
    <w:p w14:paraId="4D129C6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E06489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Based on the abstraction level of metrics, this document defines</w:t>
      </w:r>
    </w:p>
    <w:p w14:paraId="321CE09E" w14:textId="5E39D011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three levels of metric</w:t>
      </w:r>
      <w:ins w:id="23" w:author="Jordi Ros Giralt" w:date="2024-11-01T00:10:00Z" w16du:dateUtc="2024-10-31T23:10:00Z">
        <w:r w:rsidR="00407C83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 meet different requirements of different</w:t>
      </w:r>
    </w:p>
    <w:p w14:paraId="18E1D39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use cases:</w:t>
      </w:r>
    </w:p>
    <w:p w14:paraId="2A7FC2B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25DC56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Level 0(L0): Raw Metrics.  In this level, the metrics are not</w:t>
      </w:r>
    </w:p>
    <w:p w14:paraId="626B52A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abstracted, so different metrics use their own unit and format.</w:t>
      </w:r>
    </w:p>
    <w:p w14:paraId="4A4F37D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C1D71FE" w14:textId="1FE58059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Level 1(L1): Normalized Metrics </w:t>
      </w:r>
      <w:del w:id="24" w:author="Jordi Ros Giralt" w:date="2024-11-02T06:15:00Z" w16du:dateUtc="2024-11-02T06:15:00Z">
        <w:r w:rsidRPr="00C70CC6" w:rsidDel="00FF3EA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in</w:delText>
        </w:r>
      </w:del>
      <w:ins w:id="25" w:author="Jordi Ros Giralt" w:date="2024-11-02T06:15:00Z" w16du:dateUtc="2024-11-02T06:15:00Z">
        <w:r w:rsidR="00FF3EA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by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Categories.  In this level, the</w:t>
      </w:r>
    </w:p>
    <w:p w14:paraId="70AAFD07" w14:textId="3D710375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metrics are </w:t>
      </w:r>
      <w:del w:id="26" w:author="Jordi Ros Giralt" w:date="2024-11-02T06:15:00Z" w16du:dateUtc="2024-11-02T06:15:00Z">
        <w:r w:rsidRPr="00C70CC6" w:rsidDel="00A34F1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categorized</w:delText>
        </w:r>
      </w:del>
      <w:ins w:id="27" w:author="Jordi Ros Giralt" w:date="2024-11-02T06:15:00Z" w16du:dateUtc="2024-11-02T06:15:00Z">
        <w:r w:rsidR="00A34F1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cla</w:t>
        </w:r>
        <w:r w:rsidR="00FF3EA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ssified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into multiple </w:t>
      </w:r>
      <w:del w:id="28" w:author="Jordi Ros Giralt" w:date="2024-11-02T06:15:00Z" w16du:dateUtc="2024-11-02T06:15:00Z">
        <w:r w:rsidRPr="00C70CC6" w:rsidDel="00FF3EA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dimensions</w:delText>
        </w:r>
      </w:del>
      <w:ins w:id="29" w:author="Jordi Ros Giralt" w:date="2024-11-02T06:15:00Z" w16du:dateUtc="2024-11-02T06:15:00Z">
        <w:r w:rsidR="00FF3EA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categories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 such as network,</w:t>
      </w:r>
    </w:p>
    <w:p w14:paraId="6AB9FAFD" w14:textId="339E69D5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computing and storage.  Each category </w:t>
      </w:r>
      <w:del w:id="30" w:author="Jordi Ros Giralt" w:date="2024-11-02T06:15:00Z" w16du:dateUtc="2024-11-02T06:15:00Z">
        <w:r w:rsidRPr="00C70CC6" w:rsidDel="00FF3EA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metric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is normalized into a</w:t>
      </w:r>
    </w:p>
    <w:p w14:paraId="7BDEA91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value.</w:t>
      </w:r>
    </w:p>
    <w:p w14:paraId="2809570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95D986B" w14:textId="0CCEF3B3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Level 2(L2): Fully Normalized Metric.  In this level, </w:t>
      </w:r>
      <w:proofErr w:type="gramStart"/>
      <w:ins w:id="31" w:author="Jordi Ros Giralt" w:date="2024-11-02T06:16:00Z" w16du:dateUtc="2024-11-02T06:16:00Z">
        <w:r w:rsidR="00DD2AD9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lower level</w:t>
        </w:r>
        <w:proofErr w:type="gramEnd"/>
        <w:r w:rsidR="00DD2AD9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metrics are</w:t>
      </w:r>
    </w:p>
    <w:p w14:paraId="66ACFCA9" w14:textId="1CC6C0B9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normalized into a single value</w:t>
      </w:r>
      <w:ins w:id="32" w:author="Jordi Ros Giralt" w:date="2024-11-02T06:16:00Z" w16du:dateUtc="2024-11-02T06:16:00Z">
        <w:r w:rsidR="00DD2AD9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.</w:t>
        </w:r>
      </w:ins>
      <w:del w:id="33" w:author="Jordi Ros Giralt" w:date="2024-11-02T06:16:00Z" w16du:dateUtc="2024-11-02T06:16:00Z">
        <w:r w:rsidRPr="00C70CC6" w:rsidDel="00DD2AD9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,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del w:id="34" w:author="Jordi Ros Giralt" w:date="2024-11-02T06:16:00Z" w16du:dateUtc="2024-11-02T06:16:00Z">
        <w:r w:rsidRPr="00C70CC6" w:rsidDel="00DD2AD9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t</w:delText>
        </w:r>
      </w:del>
      <w:ins w:id="35" w:author="Jordi Ros Giralt" w:date="2024-11-02T06:16:00Z" w16du:dateUtc="2024-11-02T06:16:00Z">
        <w:r w:rsidR="00DD2AD9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T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he category information or raw</w:t>
      </w:r>
    </w:p>
    <w:p w14:paraId="1565DDA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metrics information cannot be interpreted from the value directly.</w:t>
      </w:r>
    </w:p>
    <w:p w14:paraId="7FF5059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5E54FD8" w14:textId="22CBAD03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3.1.  Level 0</w:t>
      </w:r>
      <w:ins w:id="36" w:author="Jordi Ros Giralt" w:date="2024-11-02T06:17:00Z" w16du:dateUtc="2024-11-02T06:17:00Z">
        <w:r w:rsidR="000728DB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 (L0)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 Raw Metrics</w:t>
      </w:r>
    </w:p>
    <w:p w14:paraId="7934FC6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C369F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metrics without any abstraction are Level 0 metrics.  Therefore,</w:t>
      </w:r>
    </w:p>
    <w:p w14:paraId="63C4CFE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Level 0 metrics encompass detailed, raw metrics, including but not</w:t>
      </w:r>
    </w:p>
    <w:p w14:paraId="1069442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limit to:</w:t>
      </w:r>
    </w:p>
    <w:p w14:paraId="3167C8E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5925B9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CPU: Base Frequency, Number of Cores, Boosted Frequency, Memory</w:t>
      </w:r>
    </w:p>
    <w:p w14:paraId="0AD0B9B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Bandwidth, Memory Size, Memory Utilization Ratio, Core Utilization</w:t>
      </w:r>
    </w:p>
    <w:p w14:paraId="0471D07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Ratio, Power Consumption.</w:t>
      </w:r>
    </w:p>
    <w:p w14:paraId="1D56378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F9DCE0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GPU: Frequency, Number of Render Unit, Memory Bandwidth, Memory</w:t>
      </w:r>
    </w:p>
    <w:p w14:paraId="33F69A8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Size, Memory Utilization Ratio, Core Utilization Ratio, Power</w:t>
      </w:r>
    </w:p>
    <w:p w14:paraId="1693ADD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Consumption.</w:t>
      </w:r>
    </w:p>
    <w:p w14:paraId="3A803DA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C962B7" w14:textId="2421BF42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NPU: Computing Power, </w:t>
      </w:r>
      <w:del w:id="37" w:author="Jordi Ros Giralt" w:date="2024-11-02T06:17:00Z" w16du:dateUtc="2024-11-02T06:17:00Z">
        <w:r w:rsidRPr="00C70CC6" w:rsidDel="000728DB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Utlization</w:delText>
        </w:r>
      </w:del>
      <w:ins w:id="38" w:author="Jordi Ros Giralt" w:date="2024-11-02T06:17:00Z" w16du:dateUtc="2024-11-02T06:17:00Z">
        <w:r w:rsidR="000728DB" w:rsidRPr="00C70CC6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Utilization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Ratio, Power Consumption.</w:t>
      </w:r>
    </w:p>
    <w:p w14:paraId="1CDCF1C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343D5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Network: Bandwidth, TXBytes, RXBytes, HostBusUtilization.</w:t>
      </w:r>
    </w:p>
    <w:p w14:paraId="662197C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1C8AC7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Storage: Available Space, Read Speed, Write Speed.</w:t>
      </w:r>
    </w:p>
    <w:p w14:paraId="7A8C749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962BE1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Delay: Time takes to process a request.</w:t>
      </w:r>
    </w:p>
    <w:p w14:paraId="5C24745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D8F252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79178A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2CE619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824C8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BF724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Kehan, et al.             Expires 24 April 2025                 [Page 4]</w:t>
      </w:r>
    </w:p>
    <w:p w14:paraId="3A8FB1F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5ABE01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CATS Metric                  October 2024</w:t>
      </w:r>
    </w:p>
    <w:p w14:paraId="1DC1DB5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109009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1683BC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 L0, detailed information of a metric can be encoded into the</w:t>
      </w:r>
    </w:p>
    <w:p w14:paraId="56C93CF8" w14:textId="77AB8F62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protocol, and different service</w:t>
      </w:r>
      <w:ins w:id="39" w:author="Jordi Ros Giralt" w:date="2024-11-02T06:17:00Z" w16du:dateUtc="2024-11-02T06:17:00Z">
        <w:r w:rsidR="00770EF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ins w:id="40" w:author="Jordi Ros Giralt" w:date="2024-11-02T06:17:00Z" w16du:dateUtc="2024-11-02T06:17:00Z">
        <w:r w:rsidR="00770EF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can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ha</w:t>
      </w:r>
      <w:ins w:id="41" w:author="Jordi Ros Giralt" w:date="2024-11-02T06:17:00Z" w16du:dateUtc="2024-11-02T06:17:00Z">
        <w:r w:rsidR="00770EF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ve</w:t>
        </w:r>
      </w:ins>
      <w:del w:id="42" w:author="Jordi Ros Giralt" w:date="2024-11-02T06:17:00Z" w16du:dateUtc="2024-11-02T06:17:00Z">
        <w:r w:rsidRPr="00C70CC6" w:rsidDel="00770EF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s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its own metrics with different</w:t>
      </w:r>
    </w:p>
    <w:p w14:paraId="0134D87B" w14:textId="7F0E5FD7" w:rsidR="00C70CC6" w:rsidRPr="00C70CC6" w:rsidDel="00544980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43" w:author="Jordi Ros Giralt" w:date="2024-11-02T06:18:00Z" w16du:dateUtc="2024-11-02T06:18:00Z"/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information elements.  This kind of metrics are used widely in </w:t>
      </w:r>
      <w:del w:id="44" w:author="Jordi Ros Giralt" w:date="2024-11-02T06:18:00Z" w16du:dateUtc="2024-11-02T06:18:00Z">
        <w:r w:rsidRPr="00C70CC6" w:rsidDel="005449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IT</w:delText>
        </w:r>
      </w:del>
    </w:p>
    <w:p w14:paraId="636186C0" w14:textId="54DE6824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del w:id="45" w:author="Jordi Ros Giralt" w:date="2024-11-02T06:18:00Z" w16du:dateUtc="2024-11-02T06:18:00Z">
        <w:r w:rsidRPr="00C70CC6" w:rsidDel="005449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  </w:delText>
        </w:r>
        <w:commentRangeStart w:id="46"/>
        <w:r w:rsidRPr="00C70CC6" w:rsidDel="005449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systems</w:delText>
        </w:r>
      </w:del>
      <w:ins w:id="47" w:author="Jordi Ros Giralt" w:date="2024-11-02T06:18:00Z" w16du:dateUtc="2024-11-02T06:18:00Z">
        <w:r w:rsidR="005449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distributed computing </w:t>
        </w:r>
        <w:proofErr w:type="spellStart"/>
        <w:r w:rsidR="005449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environmens</w:t>
        </w:r>
      </w:ins>
      <w:commentRangeEnd w:id="46"/>
      <w:proofErr w:type="spellEnd"/>
      <w:ins w:id="48" w:author="Jordi Ros Giralt" w:date="2024-11-02T06:19:00Z" w16du:dateUtc="2024-11-02T06:19:00Z">
        <w:r w:rsidR="00EE640C">
          <w:rPr>
            <w:rStyle w:val="CommentReference"/>
          </w:rPr>
          <w:commentReference w:id="46"/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2F7B6A1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CA0C5D9" w14:textId="58379E31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Regarding network related raw metrics, IPPM WG </w:t>
      </w:r>
      <w:del w:id="49" w:author="Jordi Ros Giralt" w:date="2024-11-02T06:20:00Z" w16du:dateUtc="2024-11-02T06:20:00Z">
        <w:r w:rsidRPr="00C70CC6" w:rsidDel="004A78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has defined </w:delText>
        </w:r>
      </w:del>
      <w:ins w:id="50" w:author="Jordi Ros Giralt" w:date="2024-11-02T06:20:00Z" w16du:dateUtc="2024-11-02T06:20:00Z">
        <w:r w:rsidR="004A78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defines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many types</w:t>
      </w:r>
    </w:p>
    <w:p w14:paraId="2ED2EE19" w14:textId="339528DE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of metrics in [performance-metrics].  [RFC9439] also defines </w:t>
      </w:r>
      <w:del w:id="51" w:author="Jordi Ros Giralt" w:date="2024-11-02T06:19:00Z" w16du:dateUtc="2024-11-02T06:19:00Z">
        <w:r w:rsidRPr="00C70CC6" w:rsidDel="00227E33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a lot of</w:delText>
        </w:r>
      </w:del>
    </w:p>
    <w:p w14:paraId="6D050DD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metrics of packet performance and Throughput/Bandwidth.  Regarding</w:t>
      </w:r>
    </w:p>
    <w:p w14:paraId="75F2073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computing metrics, [I-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D.rcr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opsawg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-operational-compute-metrics]</w:t>
      </w:r>
    </w:p>
    <w:p w14:paraId="610BB5B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defines a set of cloud resource metrics.</w:t>
      </w:r>
    </w:p>
    <w:p w14:paraId="1946837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12D8A1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3.2.  Level 1: Normalized Metrics in Categories</w:t>
      </w:r>
    </w:p>
    <w:p w14:paraId="0B16D6B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6370B56" w14:textId="64E1E1FE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 Level 1, the metrics </w:t>
      </w:r>
      <w:del w:id="52" w:author="Jordi Ros Giralt" w:date="2024-11-02T06:20:00Z" w16du:dateUtc="2024-11-02T06:20:00Z">
        <w:r w:rsidRPr="00C70CC6" w:rsidDel="00F863C3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will be</w:delText>
        </w:r>
      </w:del>
      <w:ins w:id="53" w:author="Jordi Ros Giralt" w:date="2024-11-02T06:20:00Z" w16du:dateUtc="2024-11-02T06:20:00Z">
        <w:r w:rsidR="00F863C3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are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del w:id="54" w:author="Jordi Ros Giralt" w:date="2024-11-02T06:20:00Z" w16du:dateUtc="2024-11-02T06:20:00Z">
        <w:r w:rsidRPr="00C70CC6" w:rsidDel="004A78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categorized</w:delText>
        </w:r>
      </w:del>
      <w:ins w:id="55" w:author="Jordi Ros Giralt" w:date="2024-11-02T06:20:00Z" w16du:dateUtc="2024-11-02T06:20:00Z">
        <w:r w:rsidR="004A78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classified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into different</w:t>
      </w:r>
    </w:p>
    <w:p w14:paraId="08BA9D37" w14:textId="27068AE9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categories, and appropriate abstraction </w:t>
      </w:r>
      <w:del w:id="56" w:author="Jordi Ros Giralt" w:date="2024-11-02T06:20:00Z" w16du:dateUtc="2024-11-02T06:20:00Z">
        <w:r w:rsidRPr="00C70CC6" w:rsidDel="00F863C3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will be</w:delText>
        </w:r>
      </w:del>
      <w:ins w:id="57" w:author="Jordi Ros Giralt" w:date="2024-11-02T06:20:00Z" w16du:dateUtc="2024-11-02T06:20:00Z">
        <w:r w:rsidR="00F863C3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are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applied to each</w:t>
      </w:r>
    </w:p>
    <w:p w14:paraId="7A2DF894" w14:textId="036263D0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category.  The Level 0 raw metrics can be </w:t>
      </w:r>
      <w:del w:id="58" w:author="Jordi Ros Giralt" w:date="2024-11-02T06:21:00Z" w16du:dateUtc="2024-11-02T06:21:00Z">
        <w:r w:rsidRPr="00C70CC6" w:rsidDel="000C7E6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categorized</w:delText>
        </w:r>
      </w:del>
      <w:ins w:id="59" w:author="Jordi Ros Giralt" w:date="2024-11-02T06:21:00Z" w16du:dateUtc="2024-11-02T06:21:00Z">
        <w:r w:rsidR="000C7E6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classified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into multiple</w:t>
      </w:r>
    </w:p>
    <w:p w14:paraId="50A64F6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categories, such as computing, networking, storage and delay.  In</w:t>
      </w:r>
    </w:p>
    <w:p w14:paraId="17413C8C" w14:textId="6DFF2239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each category, the metrics are normalized into a value that </w:t>
      </w:r>
      <w:ins w:id="60" w:author="Jordi Ros Giralt" w:date="2024-11-02T06:21:00Z" w16du:dateUtc="2024-11-02T06:21:00Z">
        <w:r w:rsidR="006D73E9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re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present</w:t>
      </w:r>
      <w:ins w:id="61" w:author="Jordi Ros Giralt" w:date="2024-11-02T06:21:00Z" w16du:dateUtc="2024-11-02T06:21:00Z">
        <w:r w:rsidR="006D73E9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</w:p>
    <w:p w14:paraId="3CBC92B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state of the resource, making it as a Level 1 metric.  Potential</w:t>
      </w:r>
    </w:p>
    <w:p w14:paraId="29543CE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categories are shown below:</w:t>
      </w:r>
    </w:p>
    <w:p w14:paraId="1FB086D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232A12E" w14:textId="559F635E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Computing: A normalized value </w:t>
      </w:r>
      <w:del w:id="62" w:author="Jordi Ros Giralt" w:date="2024-11-02T06:22:00Z" w16du:dateUtc="2024-11-02T06:22:00Z">
        <w:r w:rsidRPr="00C70CC6" w:rsidDel="003D605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generating</w:delText>
        </w:r>
      </w:del>
      <w:ins w:id="63" w:author="Jordi Ros Giralt" w:date="2024-11-02T06:22:00Z" w16du:dateUtc="2024-11-02T06:22:00Z">
        <w:r w:rsidR="003D605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generated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from the computing</w:t>
      </w:r>
    </w:p>
    <w:p w14:paraId="7B5E33D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related L0 metrics, such as CPU/GPU/NPU L0 metrics</w:t>
      </w:r>
    </w:p>
    <w:p w14:paraId="67F74F3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5A6CCEC" w14:textId="79355418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Networking: A normalized value </w:t>
      </w:r>
      <w:del w:id="64" w:author="Jordi Ros Giralt" w:date="2024-11-02T06:22:00Z" w16du:dateUtc="2024-11-02T06:22:00Z">
        <w:r w:rsidRPr="00C70CC6" w:rsidDel="003D605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generating</w:delText>
        </w:r>
      </w:del>
      <w:ins w:id="65" w:author="Jordi Ros Giralt" w:date="2024-11-02T06:22:00Z" w16du:dateUtc="2024-11-02T06:22:00Z">
        <w:r w:rsidR="003D605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generated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from the network related</w:t>
      </w:r>
    </w:p>
    <w:p w14:paraId="3B10285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L0 metrics.</w:t>
      </w:r>
    </w:p>
    <w:p w14:paraId="75E86AB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0520760" w14:textId="1BCC3116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Storage: A normalized value </w:t>
      </w:r>
      <w:del w:id="66" w:author="Jordi Ros Giralt" w:date="2024-11-02T06:22:00Z" w16du:dateUtc="2024-11-02T06:22:00Z">
        <w:r w:rsidRPr="00C70CC6" w:rsidDel="003D605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generating</w:delText>
        </w:r>
      </w:del>
      <w:ins w:id="67" w:author="Jordi Ros Giralt" w:date="2024-11-02T06:22:00Z" w16du:dateUtc="2024-11-02T06:22:00Z">
        <w:r w:rsidR="003D605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generated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from the storage L0</w:t>
      </w:r>
    </w:p>
    <w:p w14:paraId="15F1F07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metrics.</w:t>
      </w:r>
    </w:p>
    <w:p w14:paraId="7DA342D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B495AF2" w14:textId="47D3ABD3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Delay: A normalized value </w:t>
      </w:r>
      <w:del w:id="68" w:author="Jordi Ros Giralt" w:date="2024-11-02T06:22:00Z" w16du:dateUtc="2024-11-02T06:22:00Z">
        <w:r w:rsidRPr="00C70CC6" w:rsidDel="003D605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generating</w:delText>
        </w:r>
      </w:del>
      <w:ins w:id="69" w:author="Jordi Ros Giralt" w:date="2024-11-02T06:22:00Z" w16du:dateUtc="2024-11-02T06:22:00Z">
        <w:r w:rsidR="003D605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generated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from computing/networking/</w:t>
      </w:r>
    </w:p>
    <w:p w14:paraId="4832F25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storage metrics, reflecting the processing delay of a request.</w:t>
      </w:r>
    </w:p>
    <w:p w14:paraId="6588F51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23021C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Editor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note: detailed categories can be updated according to the CATS</w:t>
      </w:r>
    </w:p>
    <w:p w14:paraId="1B8C39F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WG discussion.</w:t>
      </w:r>
    </w:p>
    <w:p w14:paraId="6D978EF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A539CD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L0 metrics, such as the ones defined in [performance-metrics]</w:t>
      </w:r>
    </w:p>
    <w:p w14:paraId="24B42C7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,[RFC9439] and [I-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D.rcr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opsawg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-operational-compute-metrics] can be</w:t>
      </w:r>
    </w:p>
    <w:p w14:paraId="2F1979BD" w14:textId="2071C941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del w:id="70" w:author="Jordi Ros Giralt" w:date="2024-11-02T06:23:00Z" w16du:dateUtc="2024-11-02T06:23:00Z">
        <w:r w:rsidRPr="00C70CC6" w:rsidDel="001F49B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categorized </w:delText>
        </w:r>
      </w:del>
      <w:ins w:id="71" w:author="Jordi Ros Giralt" w:date="2024-11-02T06:23:00Z" w16du:dateUtc="2024-11-02T06:23:00Z">
        <w:r w:rsidR="001F49B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classified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into </w:t>
      </w:r>
      <w:ins w:id="72" w:author="Jordi Ros Giralt" w:date="2024-11-02T06:23:00Z" w16du:dateUtc="2024-11-02T06:23:00Z">
        <w:r w:rsidR="001F49B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the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above categories.  Each category </w:t>
      </w:r>
      <w:del w:id="73" w:author="Jordi Ros Giralt" w:date="2024-11-02T06:23:00Z" w16du:dateUtc="2024-11-02T06:23:00Z">
        <w:r w:rsidRPr="00C70CC6" w:rsidDel="005B5F6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will </w:delText>
        </w:r>
      </w:del>
      <w:ins w:id="74" w:author="Jordi Ros Giralt" w:date="2024-11-02T06:23:00Z" w16du:dateUtc="2024-11-02T06:23:00Z">
        <w:r w:rsidR="005B5F6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can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use its own</w:t>
      </w:r>
    </w:p>
    <w:p w14:paraId="7F601236" w14:textId="7A3F04B0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method(weighted </w:t>
      </w:r>
      <w:del w:id="75" w:author="Jordi Ros Giralt" w:date="2024-11-02T06:23:00Z" w16du:dateUtc="2024-11-02T06:23:00Z">
        <w:r w:rsidRPr="00C70CC6" w:rsidDel="005B5F6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summary</w:delText>
        </w:r>
      </w:del>
      <w:proofErr w:type="spellStart"/>
      <w:ins w:id="76" w:author="Jordi Ros Giralt" w:date="2024-11-02T06:23:00Z" w16du:dateUtc="2024-11-02T06:23:00Z">
        <w:r w:rsidR="005B5F6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summ</w:t>
        </w:r>
      </w:ins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 etc.) to generate the normalized value.  In</w:t>
      </w:r>
    </w:p>
    <w:p w14:paraId="23A7978E" w14:textId="3CA288EB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this way, the protocol only </w:t>
      </w:r>
      <w:ins w:id="77" w:author="Jordi Ros Giralt" w:date="2024-11-02T06:23:00Z" w16du:dateUtc="2024-11-02T06:23:00Z">
        <w:r w:rsidR="005B5F6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needs to concern with </w:t>
        </w:r>
      </w:ins>
      <w:del w:id="78" w:author="Jordi Ros Giralt" w:date="2024-11-02T06:23:00Z" w16du:dateUtc="2024-11-02T06:23:00Z">
        <w:r w:rsidRPr="00C70CC6" w:rsidDel="005B5F6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care about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the metric </w:t>
      </w:r>
      <w:del w:id="79" w:author="Jordi Ros Giralt" w:date="2024-11-02T06:23:00Z" w16du:dateUtc="2024-11-02T06:23:00Z">
        <w:r w:rsidRPr="00C70CC6" w:rsidDel="004914F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categories </w:delText>
        </w:r>
      </w:del>
      <w:ins w:id="80" w:author="Jordi Ros Giralt" w:date="2024-11-02T06:23:00Z" w16du:dateUtc="2024-11-02T06:23:00Z">
        <w:r w:rsidR="004914F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class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and its</w:t>
      </w:r>
    </w:p>
    <w:p w14:paraId="6F6DF8AD" w14:textId="65863759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normalized value, </w:t>
      </w:r>
      <w:del w:id="81" w:author="Jordi Ros Giralt" w:date="2024-11-02T06:23:00Z" w16du:dateUtc="2024-11-02T06:23:00Z">
        <w:r w:rsidRPr="00C70CC6" w:rsidDel="004914F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and avoid</w:delText>
        </w:r>
      </w:del>
      <w:ins w:id="82" w:author="Jordi Ros Giralt" w:date="2024-11-02T06:23:00Z" w16du:dateUtc="2024-11-02T06:23:00Z">
        <w:r w:rsidR="004914F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avoidin</w:t>
        </w:r>
      </w:ins>
      <w:ins w:id="83" w:author="Jordi Ros Giralt" w:date="2024-11-02T06:24:00Z" w16du:dateUtc="2024-11-02T06:24:00Z">
        <w:r w:rsidR="004914F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g the need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 process </w:t>
      </w:r>
      <w:del w:id="84" w:author="Jordi Ros Giralt" w:date="2024-11-02T06:24:00Z" w16du:dateUtc="2024-11-02T06:24:00Z">
        <w:r w:rsidRPr="00C70CC6" w:rsidDel="004914F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the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detailed </w:t>
      </w:r>
      <w:ins w:id="85" w:author="Jordi Ros Giralt" w:date="2024-11-02T06:24:00Z" w16du:dateUtc="2024-11-02T06:24:00Z">
        <w:r w:rsidR="004914F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L0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metrics.</w:t>
      </w:r>
    </w:p>
    <w:p w14:paraId="68E9F9B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31E88E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577A79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A652E3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6ABA0A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13F970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F92291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53EEB4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9D5357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722B2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 [Page 5]</w:t>
      </w:r>
    </w:p>
    <w:p w14:paraId="2DEDF46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CC5AB3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CATS Metric                  October 2024</w:t>
      </w:r>
    </w:p>
    <w:p w14:paraId="6647609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B51260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32C6B4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3.3.  Level 2: Fully Normalized Metric.</w:t>
      </w:r>
    </w:p>
    <w:p w14:paraId="6A1B637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7C4D288" w14:textId="690C771E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ins w:id="86" w:author="Jordi Ros Giralt" w:date="2024-11-02T06:25:00Z" w16du:dateUtc="2024-11-02T06:25:00Z">
        <w:r w:rsidR="004C2CC3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T</w:t>
        </w:r>
        <w:r w:rsidR="000113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he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L2 metric is a one-dimensional value derived from a </w:t>
      </w:r>
      <w:commentRangeStart w:id="87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weighted sum of</w:t>
      </w:r>
      <w:commentRangeEnd w:id="87"/>
      <w:r w:rsidR="00DB4E6B">
        <w:rPr>
          <w:rStyle w:val="CommentReference"/>
        </w:rPr>
        <w:commentReference w:id="87"/>
      </w:r>
    </w:p>
    <w:p w14:paraId="14CD8B9E" w14:textId="6F24E65E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L1 metrics or from L0 metrics directly.  Different service</w:t>
      </w:r>
      <w:ins w:id="88" w:author="Jordi Ros Giralt" w:date="2024-11-02T06:27:00Z" w16du:dateUtc="2024-11-02T06:27:00Z">
        <w:r w:rsidR="00B8334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ins w:id="89" w:author="Jordi Ros Giralt" w:date="2024-11-02T06:28:00Z" w16du:dateUtc="2024-11-02T06:28:00Z">
        <w:r w:rsidR="00B8334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can </w:t>
        </w:r>
      </w:ins>
      <w:del w:id="90" w:author="Jordi Ros Giralt" w:date="2024-11-02T06:27:00Z" w16du:dateUtc="2024-11-02T06:27:00Z">
        <w:r w:rsidRPr="00C70CC6" w:rsidDel="00B8334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has its</w:delText>
        </w:r>
      </w:del>
      <w:ins w:id="91" w:author="Jordi Ros Giralt" w:date="2024-11-02T06:27:00Z" w16du:dateUtc="2024-11-02T06:27:00Z">
        <w:r w:rsidR="00B8334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have </w:t>
        </w:r>
        <w:proofErr w:type="gramStart"/>
        <w:r w:rsidR="00B8334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their</w:t>
        </w:r>
      </w:ins>
      <w:proofErr w:type="gramEnd"/>
    </w:p>
    <w:p w14:paraId="2C71E89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own normalization method which might use different metrics with</w:t>
      </w:r>
    </w:p>
    <w:p w14:paraId="28F3D70C" w14:textId="75A6A9E4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different weight</w:t>
      </w:r>
      <w:ins w:id="92" w:author="Jordi Ros Giralt" w:date="2024-11-02T06:28:00Z" w16du:dateUtc="2024-11-02T06:28:00Z">
        <w:r w:rsidR="00B83348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  For the ingress CATS router, it can compare the</w:t>
      </w:r>
    </w:p>
    <w:p w14:paraId="2D8DAF1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metric value to make the traffic steering decision (e.g., larger</w:t>
      </w:r>
    </w:p>
    <w:p w14:paraId="2F81F27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value has higher priority)</w:t>
      </w:r>
      <w:del w:id="93" w:author="Jordi Ros Giralt" w:date="2024-11-02T06:32:00Z" w16du:dateUtc="2024-11-02T06:32:00Z">
        <w:r w:rsidRPr="00C70CC6" w:rsidDel="00D12FFC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 In some cases, some implementations may</w:t>
      </w:r>
    </w:p>
    <w:p w14:paraId="2740CB61" w14:textId="5A61DDBD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support </w:t>
      </w:r>
      <w:del w:id="94" w:author="Jordi Ros Giralt" w:date="2024-11-02T06:32:00Z" w16du:dateUtc="2024-11-02T06:32:00Z">
        <w:r w:rsidRPr="00C70CC6" w:rsidDel="006548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to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configur</w:t>
      </w:r>
      <w:ins w:id="95" w:author="Jordi Ros Giralt" w:date="2024-11-02T06:32:00Z" w16du:dateUtc="2024-11-02T06:32:00Z">
        <w:r w:rsidR="006548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ing</w:t>
        </w:r>
      </w:ins>
      <w:del w:id="96" w:author="Jordi Ros Giralt" w:date="2024-11-02T06:32:00Z" w16du:dateUtc="2024-11-02T06:32:00Z">
        <w:r w:rsidRPr="00C70CC6" w:rsidDel="006548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e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ingress CATS router to know the metric</w:t>
      </w:r>
    </w:p>
    <w:p w14:paraId="7BC70886" w14:textId="77F01401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del w:id="97" w:author="Jordi Ros Giralt" w:date="2024-11-02T06:33:00Z" w16du:dateUtc="2024-11-02T06:33:00Z">
        <w:r w:rsidRPr="00C70CC6" w:rsidDel="006548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normalizing</w:delText>
        </w:r>
      </w:del>
      <w:ins w:id="98" w:author="Jordi Ros Giralt" w:date="2024-11-02T06:33:00Z" w16du:dateUtc="2024-11-02T06:33:00Z">
        <w:r w:rsidR="0065488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normalization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method so that it can decode the affection from the L1 or</w:t>
      </w:r>
    </w:p>
    <w:p w14:paraId="1D9EF70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L0 metrics.</w:t>
      </w:r>
    </w:p>
    <w:p w14:paraId="767805E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58890B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This method simplifies the complexity of transmission and management</w:t>
      </w:r>
    </w:p>
    <w:p w14:paraId="1324B61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of multiple metrics by consolidating them into a single, unified</w:t>
      </w:r>
    </w:p>
    <w:p w14:paraId="026A62B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measure.</w:t>
      </w:r>
    </w:p>
    <w:p w14:paraId="46595EC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957B11" w14:textId="18BE80D8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del w:id="99" w:author="Jordi Ros Giralt" w:date="2024-11-02T06:33:00Z" w16du:dateUtc="2024-11-02T06:33:00Z">
        <w:r w:rsidRPr="00C70CC6" w:rsidDel="00A03C66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  The below f</w:delText>
        </w:r>
      </w:del>
      <w:ins w:id="100" w:author="Jordi Ros Giralt" w:date="2024-11-02T06:33:00Z" w16du:dateUtc="2024-11-02T06:33:00Z">
        <w:r w:rsidR="00A03C66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F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igure 1 shows the logic of metrics in Level 0, level 1 and</w:t>
      </w:r>
    </w:p>
    <w:p w14:paraId="1A9F214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level 2.</w:t>
      </w:r>
    </w:p>
    <w:p w14:paraId="65CD76F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65AB6F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+--------------+</w:t>
      </w:r>
    </w:p>
    <w:p w14:paraId="31298FD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Level 2       +------| Normalized M |-------+</w:t>
      </w:r>
    </w:p>
    <w:p w14:paraId="227F5BA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|      +--------------+       |</w:t>
      </w:r>
    </w:p>
    <w:p w14:paraId="0AED0DB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|             |               |</w:t>
      </w:r>
    </w:p>
    <w:p w14:paraId="4334B1E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|             |  Normalizing  |</w:t>
      </w:r>
    </w:p>
    <w:p w14:paraId="5798AA4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+---------+    +--------+     +--------+</w:t>
      </w:r>
    </w:p>
    <w:p w14:paraId="16C93FB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Level 1  | Cate M1 |    | Cate M2|     | Cate M3|  ...</w:t>
      </w:r>
    </w:p>
    <w:p w14:paraId="419DDB6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+---------+    +--------+     +--------+</w:t>
      </w:r>
    </w:p>
    <w:p w14:paraId="5FF686F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| |            |               | |</w:t>
      </w:r>
    </w:p>
    <w:p w14:paraId="0FA459F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| |            |Normalizing    | |</w:t>
      </w:r>
    </w:p>
    <w:p w14:paraId="2F1C475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+------+ +------+   +------+   +------+ +------+</w:t>
      </w:r>
    </w:p>
    <w:p w14:paraId="6AE918E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Level 0 |Raw M1| |Raw M2|...|Raw M3|...|Raw M4| |Raw M5| ...</w:t>
      </w:r>
    </w:p>
    <w:p w14:paraId="0B6C9F3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+------+ +------+   +------+   +------+ +------+</w:t>
      </w:r>
    </w:p>
    <w:p w14:paraId="6125109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5FB5F1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Figure 1: Logic of CATS Metrics in levels</w:t>
      </w:r>
    </w:p>
    <w:p w14:paraId="777C634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9F8834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  Representation of Metrics</w:t>
      </w:r>
    </w:p>
    <w:p w14:paraId="4DD17D1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8B86851" w14:textId="2C948F06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 hierarchical view of metrics has been shown in the </w:t>
      </w:r>
      <w:ins w:id="101" w:author="Jordi Ros Giralt" w:date="2024-11-02T06:33:00Z" w16du:dateUtc="2024-11-02T06:33:00Z">
        <w:r w:rsidR="005005A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previous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section</w:t>
      </w:r>
      <w:del w:id="102" w:author="Jordi Ros Giralt" w:date="2024-11-02T06:33:00Z" w16du:dateUtc="2024-11-02T06:33:00Z">
        <w:r w:rsidRPr="00C70CC6" w:rsidDel="005005A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above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5586D586" w14:textId="14A04361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 this section, </w:t>
      </w:r>
      <w:del w:id="103" w:author="Jordi Ros Giralt" w:date="2024-11-02T06:34:00Z" w16du:dateUtc="2024-11-02T06:34:00Z">
        <w:r w:rsidRPr="00C70CC6" w:rsidDel="005005A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the</w:delText>
        </w:r>
      </w:del>
      <w:ins w:id="104" w:author="Jordi Ros Giralt" w:date="2024-11-02T06:34:00Z" w16du:dateUtc="2024-11-02T06:34:00Z">
        <w:r w:rsidR="005005A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a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detailed representation of metrics </w:t>
      </w:r>
      <w:del w:id="105" w:author="Jordi Ros Giralt" w:date="2024-11-02T06:34:00Z" w16du:dateUtc="2024-11-02T06:34:00Z">
        <w:r w:rsidRPr="00C70CC6" w:rsidDel="005005A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will be</w:delText>
        </w:r>
      </w:del>
      <w:ins w:id="106" w:author="Jordi Ros Giralt" w:date="2024-11-02T06:34:00Z" w16du:dateUtc="2024-11-02T06:34:00Z">
        <w:r w:rsidR="005005A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is</w:t>
        </w:r>
        <w:r w:rsidR="0077595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 </w:t>
        </w:r>
      </w:ins>
    </w:p>
    <w:p w14:paraId="30BA575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described.</w:t>
      </w:r>
    </w:p>
    <w:p w14:paraId="77B4658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EA831E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[RFC9439] gives a good way to show the representation of some network</w:t>
      </w:r>
    </w:p>
    <w:p w14:paraId="7590465C" w14:textId="19B2CAF4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metrics </w:t>
      </w:r>
      <w:del w:id="107" w:author="Jordi Ros Giralt" w:date="2024-11-02T06:34:00Z" w16du:dateUtc="2024-11-02T06:34:00Z">
        <w:r w:rsidRPr="00C70CC6" w:rsidDel="0077595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which</w:delText>
        </w:r>
      </w:del>
      <w:ins w:id="108" w:author="Jordi Ros Giralt" w:date="2024-11-02T06:34:00Z" w16du:dateUtc="2024-11-02T06:34:00Z">
        <w:r w:rsidR="0077595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that are</w:t>
        </w:r>
      </w:ins>
      <w:del w:id="109" w:author="Jordi Ros Giralt" w:date="2024-11-02T06:34:00Z" w16du:dateUtc="2024-11-02T06:34:00Z">
        <w:r w:rsidRPr="00C70CC6" w:rsidDel="0077595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is </w:delText>
        </w:r>
      </w:del>
      <w:ins w:id="110" w:author="Jordi Ros Giralt" w:date="2024-11-02T06:34:00Z" w16du:dateUtc="2024-11-02T06:34:00Z">
        <w:r w:rsidR="0077595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used for network capabilities exposure to</w:t>
      </w:r>
      <w:ins w:id="111" w:author="Jordi Ros Giralt" w:date="2024-11-02T06:34:00Z" w16du:dateUtc="2024-11-02T06:34:00Z">
        <w:r w:rsidR="0077595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 the</w:t>
        </w:r>
      </w:ins>
    </w:p>
    <w:p w14:paraId="3AE81B87" w14:textId="7B20AE6E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application</w:t>
      </w:r>
      <w:del w:id="112" w:author="Jordi Ros Giralt" w:date="2024-11-02T06:34:00Z" w16du:dateUtc="2024-11-02T06:34:00Z">
        <w:r w:rsidRPr="00C70CC6" w:rsidDel="0077595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s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  This document further describe</w:t>
      </w:r>
      <w:ins w:id="113" w:author="Jordi Ros Giralt" w:date="2024-11-02T06:34:00Z" w16du:dateUtc="2024-11-02T06:34:00Z">
        <w:r w:rsidR="0077595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representation of</w:t>
      </w:r>
    </w:p>
    <w:p w14:paraId="7574D74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CATS metrics.</w:t>
      </w:r>
    </w:p>
    <w:p w14:paraId="1E743C8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C41D5A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4AF9CF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024F23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46CFCF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430CF5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F9021D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 [Page 6]</w:t>
      </w:r>
    </w:p>
    <w:p w14:paraId="076FF78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779A3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CATS Metric                  October 2024</w:t>
      </w:r>
    </w:p>
    <w:p w14:paraId="2064BF5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40E759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9C289D5" w14:textId="5D464ADA" w:rsidR="00C70CC6" w:rsidRPr="00C70CC6" w:rsidDel="007E6212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4" w:author="Jordi Ros Giralt" w:date="2024-11-02T06:39:00Z" w16du:dateUtc="2024-11-02T06:39:00Z"/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del w:id="115" w:author="Jordi Ros Giralt" w:date="2024-11-02T06:38:00Z" w16du:dateUtc="2024-11-02T06:38:00Z">
        <w:r w:rsidRPr="00C70CC6" w:rsidDel="00AB398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Basically, in</w:delText>
        </w:r>
      </w:del>
      <w:ins w:id="116" w:author="Jordi Ros Giralt" w:date="2024-11-02T06:38:00Z" w16du:dateUtc="2024-11-02T06:38:00Z">
        <w:r w:rsidR="00AB398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For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each metric </w:t>
      </w:r>
      <w:ins w:id="117" w:author="Jordi Ros Giralt" w:date="2024-11-02T06:39:00Z" w16du:dateUtc="2024-11-02T06:39:00Z">
        <w:r w:rsidR="00AB398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at a given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level</w:t>
      </w:r>
      <w:del w:id="118" w:author="Jordi Ros Giralt" w:date="2024-11-02T06:39:00Z" w16du:dateUtc="2024-11-02T06:39:00Z">
        <w:r w:rsidRPr="00C70CC6" w:rsidDel="00AB3985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and for each metric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del w:id="119" w:author="Jordi Ros Giralt" w:date="2024-11-02T06:39:00Z" w16du:dateUtc="2024-11-02T06:39:00Z">
        <w:r w:rsidRPr="00C70CC6" w:rsidDel="007E621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there will be</w:delText>
        </w:r>
      </w:del>
    </w:p>
    <w:p w14:paraId="472E9801" w14:textId="08300512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del w:id="120" w:author="Jordi Ros Giralt" w:date="2024-11-02T06:39:00Z" w16du:dateUtc="2024-11-02T06:39:00Z">
        <w:r w:rsidRPr="00C70CC6" w:rsidDel="007E621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  some </w:delText>
        </w:r>
      </w:del>
      <w:ins w:id="121" w:author="Jordi Ros Giralt" w:date="2024-11-02T06:39:00Z" w16du:dateUtc="2024-11-02T06:39:00Z">
        <w:r w:rsidR="007E621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we define a set of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common fields</w:t>
      </w:r>
      <w:del w:id="122" w:author="Jordi Ros Giralt" w:date="2024-11-02T06:39:00Z" w16du:dateUtc="2024-11-02T06:39:00Z">
        <w:r w:rsidRPr="00C70CC6" w:rsidDel="007E621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 for representation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 including metric type, unit,</w:t>
      </w:r>
    </w:p>
    <w:p w14:paraId="618A403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and precision.  Metric type is a name for network devices and</w:t>
      </w:r>
    </w:p>
    <w:p w14:paraId="0FCE86B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protocols to recognize what the metric is. unit and precision are</w:t>
      </w:r>
    </w:p>
    <w:p w14:paraId="0113540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necessary for metric 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descripition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  How many bits a metric occupies</w:t>
      </w:r>
    </w:p>
    <w:p w14:paraId="5D8A7A4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 protocols is also required.</w:t>
      </w:r>
    </w:p>
    <w:p w14:paraId="248321A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5AE2F9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Beyond these basic representations, the source of the metrics MUST</w:t>
      </w:r>
    </w:p>
    <w:p w14:paraId="1664E21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also be declared.  As defined in [RFC9439], there are three cost-</w:t>
      </w:r>
    </w:p>
    <w:p w14:paraId="374165B7" w14:textId="43DAB2FB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sources, nominal, 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sla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 and estimation.  This document further divide</w:t>
      </w:r>
      <w:ins w:id="123" w:author="Jordi Ros Giralt" w:date="2024-11-02T06:40:00Z" w16du:dateUtc="2024-11-02T06:40:00Z">
        <w:r w:rsidR="00A96959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</w:p>
    <w:p w14:paraId="62E7F88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estimation type into three sub-types, direct measurement,</w:t>
      </w:r>
    </w:p>
    <w:p w14:paraId="7835D46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aggregation, and normalization, since different levels of metrics</w:t>
      </w:r>
    </w:p>
    <w:p w14:paraId="4421E48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require different sources to acquire CATS metrics.  Directly measured</w:t>
      </w:r>
    </w:p>
    <w:p w14:paraId="6348238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metrics have physical meanings and units without any processing.</w:t>
      </w:r>
    </w:p>
    <w:p w14:paraId="61878C6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Aggregation metrics can be either physically meaningful or not, and</w:t>
      </w:r>
    </w:p>
    <w:p w14:paraId="2822BC5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they maintain their meanings compared to the directly measured</w:t>
      </w:r>
    </w:p>
    <w:p w14:paraId="579F21E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metrics.  Normalized metrics can have physical meanings or not, but</w:t>
      </w:r>
    </w:p>
    <w:p w14:paraId="0EE56B4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they do not have units, and they are just numbers that used for</w:t>
      </w:r>
    </w:p>
    <w:p w14:paraId="12511EA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routing decision making.</w:t>
      </w:r>
    </w:p>
    <w:p w14:paraId="4D124F7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27FCE7D" w14:textId="0D8009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To be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more fine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grained, This document refer</w:t>
      </w:r>
      <w:ins w:id="124" w:author="Jordi Ros Giralt" w:date="2024-11-02T06:41:00Z" w16du:dateUtc="2024-11-02T06:41:00Z">
        <w:r w:rsidR="00EE575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 the definition of</w:t>
      </w:r>
    </w:p>
    <w:p w14:paraId="0C21831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[RFC9439] on the metrics statistics.</w:t>
      </w:r>
    </w:p>
    <w:p w14:paraId="7CAE5EC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8778B5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4.1.  Level 0 Metric Representation</w:t>
      </w:r>
    </w:p>
    <w:p w14:paraId="2D29F46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92052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Raw metrics have exact physical meanings and units.  They are</w:t>
      </w:r>
    </w:p>
    <w:p w14:paraId="25DCC56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directly measured from the underlying computing resources providers.</w:t>
      </w:r>
    </w:p>
    <w:p w14:paraId="218D82D1" w14:textId="5F04C55A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del w:id="125" w:author="Jordi Ros Giralt" w:date="2024-11-02T06:42:00Z" w16du:dateUtc="2024-11-02T06:42:00Z">
        <w:r w:rsidRPr="00C70CC6" w:rsidDel="00155A01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Lots of </w:delText>
        </w:r>
      </w:del>
      <w:ins w:id="126" w:author="Jordi Ros Giralt" w:date="2024-11-02T06:42:00Z" w16du:dateUtc="2024-11-02T06:42:00Z">
        <w:r w:rsidR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An </w:t>
        </w:r>
        <w:proofErr w:type="spellStart"/>
        <w:r w:rsidR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extennsive</w:t>
        </w:r>
        <w:proofErr w:type="spellEnd"/>
        <w:r w:rsidR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 set of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definition</w:t>
      </w:r>
      <w:ins w:id="127" w:author="Jordi Ros Giralt" w:date="2024-11-02T06:42:00Z" w16du:dateUtc="2024-11-02T06:42:00Z">
        <w:r w:rsidR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del w:id="128" w:author="Jordi Ros Giralt" w:date="2024-11-02T06:42:00Z" w16du:dateUtc="2024-11-02T06:42:00Z">
        <w:r w:rsidRPr="00C70CC6" w:rsidDel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on </w:delText>
        </w:r>
      </w:del>
      <w:ins w:id="129" w:author="Jordi Ros Giralt" w:date="2024-11-02T06:42:00Z" w16du:dateUtc="2024-11-02T06:42:00Z">
        <w:r w:rsidR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at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this level </w:t>
      </w:r>
      <w:del w:id="130" w:author="Jordi Ros Giralt" w:date="2024-11-02T06:42:00Z" w16du:dateUtc="2024-11-02T06:42:00Z">
        <w:r w:rsidRPr="00C70CC6" w:rsidDel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of metrics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have been defined in </w:t>
      </w:r>
      <w:del w:id="131" w:author="Jordi Ros Giralt" w:date="2024-11-02T06:42:00Z" w16du:dateUtc="2024-11-02T06:42:00Z">
        <w:r w:rsidRPr="00C70CC6" w:rsidDel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IT</w:delText>
        </w:r>
      </w:del>
      <w:ins w:id="132" w:author="Jordi Ros Giralt" w:date="2024-11-02T06:42:00Z" w16du:dateUtc="2024-11-02T06:42:00Z">
        <w:r w:rsidR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the </w:t>
        </w:r>
      </w:ins>
    </w:p>
    <w:p w14:paraId="4CE05E92" w14:textId="185D039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industry and </w:t>
      </w:r>
      <w:del w:id="133" w:author="Jordi Ros Giralt" w:date="2024-11-02T06:42:00Z" w16du:dateUtc="2024-11-02T06:42:00Z">
        <w:r w:rsidRPr="00C70CC6" w:rsidDel="006118B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other standardisations</w:delText>
        </w:r>
      </w:del>
      <w:ins w:id="134" w:author="Jordi Ros Giralt" w:date="2024-11-02T06:42:00Z" w16du:dateUtc="2024-11-02T06:42:00Z">
        <w:r w:rsidR="006118B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standard organizations</w:t>
        </w:r>
        <w:r w:rsidR="008827B2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[DMTF], and this document only</w:t>
      </w:r>
    </w:p>
    <w:p w14:paraId="5698EE4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show some examples for different categories of metrics for reference.</w:t>
      </w:r>
    </w:p>
    <w:p w14:paraId="43FA724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9FE44F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4.1.1.  Compute Raw Metrics</w:t>
      </w:r>
    </w:p>
    <w:p w14:paraId="2AA87C4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CB5048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The metric type of compute resources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are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named as “compute_type:</w:t>
      </w:r>
    </w:p>
    <w:p w14:paraId="677B096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CPU” or “compute_type: GPU”. Their frequency unit is GHZ, the</w:t>
      </w:r>
    </w:p>
    <w:p w14:paraId="762593C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compute capabilities unit is FLOPS.  Format should support integer</w:t>
      </w:r>
    </w:p>
    <w:p w14:paraId="1AA2484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and FP8.  It will occupy 4 octets.</w:t>
      </w:r>
    </w:p>
    <w:p w14:paraId="5EBC8F1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2CAF68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Example[TBA].</w:t>
      </w:r>
    </w:p>
    <w:p w14:paraId="3F61166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AA43F9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4.1.2.  Storage Raw Metrics</w:t>
      </w:r>
    </w:p>
    <w:p w14:paraId="5A283EB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4FC1CB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metric type of storage resources like SSD are named as</w:t>
      </w:r>
    </w:p>
    <w:p w14:paraId="66E7B2C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“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storage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_type: SSD”. The storage space unit is megaBytes(MBs).</w:t>
      </w:r>
    </w:p>
    <w:p w14:paraId="61C2BC5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Format is integer.  It will occupy 2 octets.  The unit of read or</w:t>
      </w:r>
    </w:p>
    <w:p w14:paraId="06BFF7A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write speed is denoted as MB per second.</w:t>
      </w:r>
    </w:p>
    <w:p w14:paraId="0D8B7A7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AE4CED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Example[TBA].</w:t>
      </w:r>
    </w:p>
    <w:p w14:paraId="76DFD1C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37F26D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002E43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9FB174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 [Page 7]</w:t>
      </w:r>
    </w:p>
    <w:p w14:paraId="40BA040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3A0BB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CATS Metric                  October 2024</w:t>
      </w:r>
    </w:p>
    <w:p w14:paraId="3CE1212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3C1F10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481F7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4.1.3.  Network Raw Metrics</w:t>
      </w:r>
    </w:p>
    <w:p w14:paraId="03EBD91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9F5394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metric type of network resources like bandwidth are named as</w:t>
      </w:r>
    </w:p>
    <w:p w14:paraId="1FA3296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“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network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_type: Bandwidth”. The unit is gigabits per second(Gb/s).</w:t>
      </w:r>
    </w:p>
    <w:p w14:paraId="5178B26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Format is integer.  It will occupy 2 octets.  The unit of TXBytes and</w:t>
      </w:r>
    </w:p>
    <w:p w14:paraId="1E62078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RXBytes is denoted as MB per second.</w:t>
      </w:r>
    </w:p>
    <w:p w14:paraId="31C73FD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3E8589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Example[TBA].</w:t>
      </w:r>
    </w:p>
    <w:p w14:paraId="439AA77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F18471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4.1.4.  Delay Raw Metrics</w:t>
      </w:r>
    </w:p>
    <w:p w14:paraId="016B3D2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A15E32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Delay is a kind of synthesized metric which is influenced by</w:t>
      </w:r>
    </w:p>
    <w:p w14:paraId="04B8FF4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computing, storage access, and network transmission.  It is named as</w:t>
      </w:r>
    </w:p>
    <w:p w14:paraId="48271D0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“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delay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_raw”. Format should support integer and FP8.  Its unit is</w:t>
      </w:r>
    </w:p>
    <w:p w14:paraId="1F9174E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microsecond.  It will occupy 4 octets.</w:t>
      </w:r>
    </w:p>
    <w:p w14:paraId="2A3E1AC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B9731B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4.1.5.  Considerations on the Sources of Metrics and the Statistics</w:t>
      </w:r>
    </w:p>
    <w:p w14:paraId="625B345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FF4A96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sources of L0 metrics can be nominal, directly measured, or</w:t>
      </w:r>
    </w:p>
    <w:p w14:paraId="4814AC0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aggregated.  Nominal L0 metrics are provided initially by resource</w:t>
      </w:r>
    </w:p>
    <w:p w14:paraId="5C18D59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providers.  Dynamic L0 metrics are measured and updated during</w:t>
      </w:r>
    </w:p>
    <w:p w14:paraId="3FC8145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service stage.  L0 metrics also support aggregation, in case that</w:t>
      </w:r>
    </w:p>
    <w:p w14:paraId="79C251A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there are multiple service instances.</w:t>
      </w:r>
    </w:p>
    <w:p w14:paraId="2EC38F5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F5FF43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statistics of L0 metrics will follow the definition of section</w:t>
      </w:r>
    </w:p>
    <w:p w14:paraId="3F28F7D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3.2 of [RFC9439].</w:t>
      </w:r>
    </w:p>
    <w:p w14:paraId="21B8B16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579612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4.2.  Level 1 Metric Representation</w:t>
      </w:r>
    </w:p>
    <w:p w14:paraId="5C91E91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A901B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Normalized metrics in categories have physical meanings but they do</w:t>
      </w:r>
    </w:p>
    <w:p w14:paraId="42B3667A" w14:textId="1985ED40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not have unit</w:t>
      </w:r>
      <w:ins w:id="135" w:author="Jordi Ros Giralt" w:date="2024-11-02T07:27:00Z" w16du:dateUtc="2024-11-02T07:27:00Z">
        <w:r w:rsidR="00D23AFF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  They are numbers after some ways of abstraction, but</w:t>
      </w:r>
    </w:p>
    <w:p w14:paraId="776F3B7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they can represent their type, in case that in some use cases, some</w:t>
      </w:r>
    </w:p>
    <w:p w14:paraId="0149730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specific types of metrics require more attention.</w:t>
      </w:r>
    </w:p>
    <w:p w14:paraId="79CF17A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8CA62E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4.2.1.  Normalized Compute Metrics</w:t>
      </w:r>
    </w:p>
    <w:p w14:paraId="27409D5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4E01A1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metric type of normalized compute metrics is “compute_norm”, and</w:t>
      </w:r>
    </w:p>
    <w:p w14:paraId="5456EE1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its format is integer.  It has no unit.  It will occupy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octet.</w:t>
      </w:r>
    </w:p>
    <w:p w14:paraId="25F9495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780608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Example[TBA].</w:t>
      </w:r>
    </w:p>
    <w:p w14:paraId="430422E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0BB445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4.2.2.  Normalized Storage Metrics</w:t>
      </w:r>
    </w:p>
    <w:p w14:paraId="7B3AA52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3DFF08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metric type of normalized compute metrics is “storage_norm”, and</w:t>
      </w:r>
    </w:p>
    <w:p w14:paraId="111AB5C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its format is integer.  It has no unit.  It will occupy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octet.</w:t>
      </w:r>
    </w:p>
    <w:p w14:paraId="48BC1AC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35C712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Example[TBA].</w:t>
      </w:r>
    </w:p>
    <w:p w14:paraId="3C6DC0B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9879E6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582E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40CBB4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77A66D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 [Page 8]</w:t>
      </w:r>
    </w:p>
    <w:p w14:paraId="3DC744B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0A392F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CATS Metric                  October 2024</w:t>
      </w:r>
    </w:p>
    <w:p w14:paraId="3E4AFFC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E443A0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A73279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4.2.3.  Normalized Network Metrics</w:t>
      </w:r>
    </w:p>
    <w:p w14:paraId="2EC287C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7E082E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metric type of normalized compute metrics is “network_norm”, and</w:t>
      </w:r>
    </w:p>
    <w:p w14:paraId="7B0C054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its format is integer.  It has no unit.  It will occupy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octet.</w:t>
      </w:r>
    </w:p>
    <w:p w14:paraId="1732872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87886D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Example[TBA].</w:t>
      </w:r>
    </w:p>
    <w:p w14:paraId="12DAAAF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9DEC2E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4.2.4.  Normalized Delay</w:t>
      </w:r>
    </w:p>
    <w:p w14:paraId="21E77EE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8FBD76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metric type of normalized compute metrics is “delay_norm”, and</w:t>
      </w:r>
    </w:p>
    <w:p w14:paraId="00837DD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its format is integer.  It has no unit.  It will occupy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octet.</w:t>
      </w:r>
    </w:p>
    <w:p w14:paraId="4F7E3D8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90C0B6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*  Example[TBA].</w:t>
      </w:r>
    </w:p>
    <w:p w14:paraId="1E1EA18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82663A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4.2.5.  Considerations on the Sources of Metrics and the Statistics</w:t>
      </w:r>
    </w:p>
    <w:p w14:paraId="13C8A67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3A7566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sources of L1 metrics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is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normalized and support aggregation.</w:t>
      </w:r>
    </w:p>
    <w:p w14:paraId="15A9D30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Based on L0 metrics, service providers design their own algorithms to</w:t>
      </w:r>
    </w:p>
    <w:p w14:paraId="2F1297A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normalize metrics.  For example, assigning different cost values to</w:t>
      </w:r>
    </w:p>
    <w:p w14:paraId="7751AEA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each raw metric and do summation.  L1 metric do not need further</w:t>
      </w:r>
    </w:p>
    <w:p w14:paraId="13A5F83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statistical values.</w:t>
      </w:r>
    </w:p>
    <w:p w14:paraId="6130FF3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FBBF6F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4.3.  Level 2 Metric Representation</w:t>
      </w:r>
    </w:p>
    <w:p w14:paraId="58FF141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CB36BF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fully normalized metric is a single value which does not have any</w:t>
      </w:r>
    </w:p>
    <w:p w14:paraId="1A41848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physical meaning or unit.  Each provider may have its own method</w:t>
      </w:r>
      <w:del w:id="136" w:author="Jordi Ros Giralt" w:date="2024-11-02T07:34:00Z" w16du:dateUtc="2024-11-02T07:34:00Z">
        <w:r w:rsidRPr="00C70CC6" w:rsidDel="00697E0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s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</w:t>
      </w:r>
    </w:p>
    <w:p w14:paraId="5E85DF7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derive the value, but all providers MUST follow the definition in</w:t>
      </w:r>
    </w:p>
    <w:p w14:paraId="50D9FF4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this section to represent the fully normalized value.</w:t>
      </w:r>
    </w:p>
    <w:p w14:paraId="5623A2C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028B7E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Metric type is “Norm_fi”. The format of the value is non-negative</w:t>
      </w:r>
    </w:p>
    <w:p w14:paraId="25234227" w14:textId="1BA37434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integer.  It has no unit.  It will occupy a</w:t>
      </w:r>
      <w:ins w:id="137" w:author="Jordi Ros Giralt" w:date="2024-11-02T07:34:00Z" w16du:dateUtc="2024-11-02T07:34:00Z">
        <w:r w:rsidR="006A5C7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n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octet.</w:t>
      </w:r>
    </w:p>
    <w:p w14:paraId="54AD9EF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3B870E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 fully normalized value also supports aggregation when there are</w:t>
      </w:r>
    </w:p>
    <w:p w14:paraId="75D01B7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multiple service instances providing these fully normalized values.</w:t>
      </w:r>
    </w:p>
    <w:p w14:paraId="4BBAA45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When providing fully normalized values, service instances do not need</w:t>
      </w:r>
    </w:p>
    <w:p w14:paraId="5240282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to do further statistics.</w:t>
      </w:r>
    </w:p>
    <w:p w14:paraId="0250312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979D99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5.  Comparison of three layers of metric</w:t>
      </w:r>
    </w:p>
    <w:p w14:paraId="329C5EF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3F387D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From L0 to L1 to L2, the computing metric is consolidated.  Different</w:t>
      </w:r>
    </w:p>
    <w:p w14:paraId="20AFFF3B" w14:textId="6C964E96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level</w:t>
      </w:r>
      <w:ins w:id="138" w:author="Jordi Ros Giralt" w:date="2024-11-02T07:35:00Z" w16du:dateUtc="2024-11-02T07:35:00Z">
        <w:r w:rsidR="00DB246C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abstraction can meet the requirements from different</w:t>
      </w:r>
    </w:p>
    <w:p w14:paraId="1ADF3B0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services.  Table 1 shows the comparison among metric levels.</w:t>
      </w:r>
    </w:p>
    <w:p w14:paraId="00E81EB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EE00A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C9CFCA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94CDF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AE1A8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23D784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B3CFD1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C6158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35177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6D1087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 [Page 9]</w:t>
      </w:r>
    </w:p>
    <w:p w14:paraId="1C3EA2D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9F9AAE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CATS Metric                  October 2024</w:t>
      </w:r>
    </w:p>
    <w:p w14:paraId="6A1E64D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B0F6EC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A19F75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+=======+=============+===============+===========+==========+</w:t>
      </w:r>
    </w:p>
    <w:p w14:paraId="213210F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| Level | Encoding    | Extensibility | Stability | Accuracy |</w:t>
      </w:r>
    </w:p>
    <w:p w14:paraId="18C2414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|       | Complexity  |               |           |          |</w:t>
      </w:r>
    </w:p>
    <w:p w14:paraId="6F4E2CC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+=======+=============+===============+===========+==========+</w:t>
      </w:r>
    </w:p>
    <w:p w14:paraId="2519E501" w14:textId="50DD58A1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| Level | Complicated | </w:t>
      </w:r>
      <w:del w:id="139" w:author="Jordi Ros Giralt" w:date="2024-11-02T07:35:00Z" w16du:dateUtc="2024-11-02T07:35:00Z">
        <w:r w:rsidRPr="00C70CC6" w:rsidDel="00AE6B9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Bad</w:delText>
        </w:r>
      </w:del>
      <w:ins w:id="140" w:author="Jordi Ros Giralt" w:date="2024-11-02T07:35:00Z" w16du:dateUtc="2024-11-02T07:35:00Z">
        <w:r w:rsidR="00AE6B9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Low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| </w:t>
      </w:r>
      <w:del w:id="141" w:author="Jordi Ros Giralt" w:date="2024-11-02T07:35:00Z" w16du:dateUtc="2024-11-02T07:35:00Z">
        <w:r w:rsidRPr="00C70CC6" w:rsidDel="00EC52E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Bad</w:delText>
        </w:r>
      </w:del>
      <w:ins w:id="142" w:author="Jordi Ros Giralt" w:date="2024-11-02T07:35:00Z" w16du:dateUtc="2024-11-02T07:35:00Z">
        <w:r w:rsidR="00EC52E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Low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| </w:t>
      </w:r>
      <w:del w:id="143" w:author="Jordi Ros Giralt" w:date="2024-11-02T07:35:00Z" w16du:dateUtc="2024-11-02T07:35:00Z">
        <w:r w:rsidRPr="00C70CC6" w:rsidDel="00EC52E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Good</w:delText>
        </w:r>
      </w:del>
      <w:ins w:id="144" w:author="Jordi Ros Giralt" w:date="2024-11-02T07:35:00Z" w16du:dateUtc="2024-11-02T07:35:00Z">
        <w:r w:rsidR="00EC52E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High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|</w:t>
      </w:r>
    </w:p>
    <w:p w14:paraId="6D732F1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|   0   |             |               |           |          |</w:t>
      </w:r>
    </w:p>
    <w:p w14:paraId="76E2ED2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+-------+-------------+---------------+-----------+----------+</w:t>
      </w:r>
    </w:p>
    <w:p w14:paraId="7AB1FDC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| Level | Medium      | Medium        | Medium    | Medium   |</w:t>
      </w:r>
    </w:p>
    <w:p w14:paraId="19610C0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|   1   |             |               |           |          |</w:t>
      </w:r>
    </w:p>
    <w:p w14:paraId="3B16B7C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+-------+-------------+---------------+-----------+----------+</w:t>
      </w:r>
    </w:p>
    <w:p w14:paraId="7194AA86" w14:textId="4A54BB09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| Level | Simple      | </w:t>
      </w:r>
      <w:del w:id="145" w:author="Jordi Ros Giralt" w:date="2024-11-02T07:35:00Z" w16du:dateUtc="2024-11-02T07:35:00Z">
        <w:r w:rsidRPr="00C70CC6" w:rsidDel="00AE6B9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Good</w:delText>
        </w:r>
      </w:del>
      <w:ins w:id="146" w:author="Jordi Ros Giralt" w:date="2024-11-02T07:35:00Z" w16du:dateUtc="2024-11-02T07:35:00Z">
        <w:r w:rsidR="00AE6B9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High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| </w:t>
      </w:r>
      <w:del w:id="147" w:author="Jordi Ros Giralt" w:date="2024-11-02T07:35:00Z" w16du:dateUtc="2024-11-02T07:35:00Z">
        <w:r w:rsidRPr="00C70CC6" w:rsidDel="00EC52E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Good</w:delText>
        </w:r>
      </w:del>
      <w:ins w:id="148" w:author="Jordi Ros Giralt" w:date="2024-11-02T07:35:00Z" w16du:dateUtc="2024-11-02T07:35:00Z">
        <w:r w:rsidR="00EC52E0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High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| Medium   |</w:t>
      </w:r>
    </w:p>
    <w:p w14:paraId="6F5ECC1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|   2   |             |               |           |          |</w:t>
      </w:r>
    </w:p>
    <w:p w14:paraId="22C8807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+-------+-------------+---------------+-----------+----------+</w:t>
      </w:r>
    </w:p>
    <w:p w14:paraId="00F56E0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8A2A9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Table 1: Comparison among Metrics Levels</w:t>
      </w:r>
    </w:p>
    <w:p w14:paraId="6990402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DFA6CB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Since Level 0 metrics are raw metrics, therefore, different services</w:t>
      </w:r>
    </w:p>
    <w:p w14:paraId="6B2A748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may have their own metrics, resulting in hundreds or thousands of</w:t>
      </w:r>
    </w:p>
    <w:p w14:paraId="56C6935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metrics in total, this brings huge complexity in protocol encoding</w:t>
      </w:r>
    </w:p>
    <w:p w14:paraId="1B0FB1D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and standardization.  Therefore, this kind of metrics are always used</w:t>
      </w:r>
    </w:p>
    <w:p w14:paraId="4426969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 customized </w:t>
      </w:r>
      <w:commentRangeStart w:id="149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IT</w:t>
      </w:r>
      <w:commentRangeEnd w:id="149"/>
      <w:r w:rsidR="00B9435A">
        <w:rPr>
          <w:rStyle w:val="CommentReference"/>
        </w:rPr>
        <w:commentReference w:id="149"/>
      </w: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systems case by case.  In Level 1 metrics, metrics</w:t>
      </w:r>
    </w:p>
    <w:p w14:paraId="176CFB8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are categorized into several categories and each category is</w:t>
      </w:r>
    </w:p>
    <w:p w14:paraId="4AF917A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normalized into a value, therefore they can be encoded into the</w:t>
      </w:r>
    </w:p>
    <w:p w14:paraId="510CECF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protocol and standardized.  Regarding the Level 2 metrics, all the</w:t>
      </w:r>
    </w:p>
    <w:p w14:paraId="77EC436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metrics are normalized into one single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metric,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it is easier to be</w:t>
      </w:r>
    </w:p>
    <w:p w14:paraId="3DE3C288" w14:textId="4A717E2E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encoded in </w:t>
      </w:r>
      <w:del w:id="150" w:author="Jordi Ros Giralt" w:date="2024-11-02T07:47:00Z" w16du:dateUtc="2024-11-02T07:47:00Z">
        <w:r w:rsidRPr="00C70CC6" w:rsidDel="004E1D5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protocol and standardized</w:delText>
        </w:r>
      </w:del>
      <w:ins w:id="151" w:author="Jordi Ros Giralt" w:date="2024-11-02T07:47:00Z" w16du:dateUtc="2024-11-02T07:47:00Z">
        <w:r w:rsidR="004E1D5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a standardized protoco</w:t>
        </w:r>
        <w:r w:rsidR="00B8504C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l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  Therefore, from the encoding</w:t>
      </w:r>
    </w:p>
    <w:p w14:paraId="65AAA0B7" w14:textId="0814A09C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complexity aspect, Level 2 and Level 1 metrics are </w:t>
      </w:r>
      <w:del w:id="152" w:author="Jordi Ros Giralt" w:date="2024-11-02T07:47:00Z" w16du:dateUtc="2024-11-02T07:47:00Z">
        <w:r w:rsidRPr="00C70CC6" w:rsidDel="00B8504C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suggested</w:delText>
        </w:r>
      </w:del>
      <w:ins w:id="153" w:author="Jordi Ros Giralt" w:date="2024-11-02T07:47:00Z" w16du:dateUtc="2024-11-02T07:47:00Z">
        <w:r w:rsidR="00B8504C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preferred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5DE466F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E50084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Similarly, when considering extensibility, new services can define</w:t>
      </w:r>
    </w:p>
    <w:p w14:paraId="7F5B264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their own new L0 metrics, which requires protocol to be extended as</w:t>
      </w:r>
    </w:p>
    <w:p w14:paraId="66D81D06" w14:textId="4E1120C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needed.  Too many metric</w:t>
      </w:r>
      <w:del w:id="154" w:author="Jordi Ros Giralt" w:date="2024-11-02T07:47:00Z" w16du:dateUtc="2024-11-02T07:47:00Z">
        <w:r w:rsidRPr="00C70CC6" w:rsidDel="00B8504C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>s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type</w:t>
      </w:r>
      <w:ins w:id="155" w:author="Jordi Ros Giralt" w:date="2024-11-02T07:47:00Z" w16du:dateUtc="2024-11-02T07:47:00Z">
        <w:r w:rsidR="00C8091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can create </w:t>
      </w:r>
      <w:del w:id="156" w:author="Jordi Ros Giralt" w:date="2024-11-02T07:48:00Z" w16du:dateUtc="2024-11-02T07:48:00Z">
        <w:r w:rsidRPr="00C70CC6" w:rsidDel="00C8091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a lot </w:delText>
        </w:r>
      </w:del>
      <w:ins w:id="157" w:author="Jordi Ros Giralt" w:date="2024-11-02T07:48:00Z" w16du:dateUtc="2024-11-02T07:48:00Z">
        <w:r w:rsidR="00C8091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significant </w:t>
        </w:r>
      </w:ins>
      <w:del w:id="158" w:author="Jordi Ros Giralt" w:date="2024-11-02T07:48:00Z" w16du:dateUtc="2024-11-02T07:48:00Z">
        <w:r w:rsidRPr="00C70CC6" w:rsidDel="00C8091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of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overhead to the</w:t>
      </w:r>
    </w:p>
    <w:p w14:paraId="0BDE680B" w14:textId="02234B3D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protocol</w:t>
      </w:r>
      <w:ins w:id="159" w:author="Jordi Ros Giralt" w:date="2024-11-02T07:48:00Z" w16du:dateUtc="2024-11-02T07:48:00Z">
        <w:r w:rsidR="00C8091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,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resulting in a bad extensibility of the protocol.  Level 1</w:t>
      </w:r>
    </w:p>
    <w:p w14:paraId="6E4A20F2" w14:textId="50C5E42C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ins w:id="160" w:author="Jordi Ros Giralt" w:date="2024-11-02T07:48:00Z" w16du:dateUtc="2024-11-02T07:48:00Z">
        <w:r w:rsidR="00C8091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metrics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introduce only several </w:t>
      </w:r>
      <w:del w:id="161" w:author="Jordi Ros Giralt" w:date="2024-11-02T07:48:00Z" w16du:dateUtc="2024-11-02T07:48:00Z">
        <w:r w:rsidRPr="00C70CC6" w:rsidDel="00C80914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metrics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categories, which is acceptable for</w:t>
      </w:r>
    </w:p>
    <w:p w14:paraId="2CDED18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protocol extension.  Level 2 metric only need one single metric, so</w:t>
      </w:r>
    </w:p>
    <w:p w14:paraId="7B1944B7" w14:textId="669D1B66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it </w:t>
      </w:r>
      <w:del w:id="162" w:author="Jordi Ros Giralt" w:date="2024-11-02T07:48:00Z" w16du:dateUtc="2024-11-02T07:48:00Z">
        <w:r w:rsidRPr="00C70CC6" w:rsidDel="007C4E7F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brings </w:delText>
        </w:r>
      </w:del>
      <w:ins w:id="163" w:author="Jordi Ros Giralt" w:date="2024-11-02T07:48:00Z" w16du:dateUtc="2024-11-02T07:48:00Z">
        <w:r w:rsidR="007C4E7F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incurs the lowest </w:t>
        </w:r>
      </w:ins>
      <w:del w:id="164" w:author="Jordi Ros Giralt" w:date="2024-11-02T07:48:00Z" w16du:dateUtc="2024-11-02T07:48:00Z">
        <w:r w:rsidRPr="00C70CC6" w:rsidDel="007C4E7F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least burden </w:delText>
        </w:r>
      </w:del>
      <w:ins w:id="165" w:author="Jordi Ros Giralt" w:date="2024-11-02T07:48:00Z" w16du:dateUtc="2024-11-02T07:48:00Z">
        <w:r w:rsidR="007C4E7F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overhead on </w:t>
        </w:r>
      </w:ins>
      <w:del w:id="166" w:author="Jordi Ros Giralt" w:date="2024-11-02T07:48:00Z" w16du:dateUtc="2024-11-02T07:48:00Z">
        <w:r w:rsidRPr="00C70CC6" w:rsidDel="007C4E7F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delText xml:space="preserve">to </w:delText>
        </w:r>
      </w:del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the protocol.  Therefore, from the</w:t>
      </w:r>
    </w:p>
    <w:p w14:paraId="136E196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extensibility aspect, Level 2 and Level 1 metrics are suggested.</w:t>
      </w:r>
    </w:p>
    <w:p w14:paraId="01D1D7C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A5049E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Regarding Stability, new Level 0 raw metrics may require new</w:t>
      </w:r>
    </w:p>
    <w:p w14:paraId="252F335B" w14:textId="1EA50DAC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extension</w:t>
      </w:r>
      <w:ins w:id="167" w:author="Jordi Ros Giralt" w:date="2024-11-02T07:48:00Z" w16du:dateUtc="2024-11-02T07:48:00Z">
        <w:r w:rsidR="00077F5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>s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in </w:t>
      </w:r>
      <w:ins w:id="168" w:author="Jordi Ros Giralt" w:date="2024-11-02T07:48:00Z" w16du:dateUtc="2024-11-02T07:48:00Z">
        <w:r w:rsidR="00077F5E">
          <w:rPr>
            <w:rFonts w:ascii="Courier New" w:hAnsi="Courier New" w:cs="Courier New"/>
            <w:color w:val="000000"/>
            <w:kern w:val="0"/>
            <w:sz w:val="20"/>
            <w:szCs w:val="20"/>
            <w14:ligatures w14:val="none"/>
          </w:rPr>
          <w:t xml:space="preserve">the </w:t>
        </w:r>
      </w:ins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protocol, which brings unstable format for protocol,</w:t>
      </w:r>
    </w:p>
    <w:p w14:paraId="1ED1E2C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therefore, this document does not recommend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to standardize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Level 0</w:t>
      </w:r>
    </w:p>
    <w:p w14:paraId="74F5D96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metrics in protocol.  Level 1 metrics request only few categories,</w:t>
      </w:r>
    </w:p>
    <w:p w14:paraId="16A196C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and Level 2 Metric only introduce one metric to the protocol, so they</w:t>
      </w:r>
    </w:p>
    <w:p w14:paraId="5022858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are preferred from the stability aspect.</w:t>
      </w:r>
    </w:p>
    <w:p w14:paraId="576A0E3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AB15E2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176D5A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6EEC0A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060C85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BF2820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172367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59FF50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87F52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[Page 10]</w:t>
      </w:r>
    </w:p>
    <w:p w14:paraId="4ED5547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916AEB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CATS Metric                  October 2024</w:t>
      </w:r>
    </w:p>
    <w:p w14:paraId="2638F5D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23B6F9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35398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In conclusion, for computing-aware traffic steering, it is</w:t>
      </w:r>
    </w:p>
    <w:p w14:paraId="2DEC5D3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recommended to use the L2 metric due to its simplicity.  If advanced</w:t>
      </w:r>
    </w:p>
    <w:p w14:paraId="5FC1B05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scheduling is needed, L1 metric can be used.  </w:t>
      </w:r>
      <w:commentRangeStart w:id="169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L2</w:t>
      </w:r>
      <w:commentRangeEnd w:id="169"/>
      <w:r w:rsidR="00412674">
        <w:rPr>
          <w:rStyle w:val="CommentReference"/>
        </w:rPr>
        <w:commentReference w:id="169"/>
      </w: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metrics are the most</w:t>
      </w:r>
    </w:p>
    <w:p w14:paraId="249803B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comprehensive and dynamic, therefore transferring them to network</w:t>
      </w:r>
    </w:p>
    <w:p w14:paraId="76D3E0E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devices 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is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discouraged due to their high overhead.</w:t>
      </w:r>
    </w:p>
    <w:p w14:paraId="3967815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2DAB44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Editor notes: this draft can be updated according to the discussion</w:t>
      </w:r>
    </w:p>
    <w:p w14:paraId="2B42424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of metric definition in CATS WG.</w:t>
      </w:r>
    </w:p>
    <w:p w14:paraId="27F4C89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4C081A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6.  Security Considerations</w:t>
      </w:r>
    </w:p>
    <w:p w14:paraId="1839D47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D99482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TBD</w:t>
      </w:r>
    </w:p>
    <w:p w14:paraId="7C72C9D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AB6926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7.  IANA Considerations</w:t>
      </w:r>
    </w:p>
    <w:p w14:paraId="291C3E8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97C69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TBD</w:t>
      </w:r>
    </w:p>
    <w:p w14:paraId="48A9766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82F289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8.  References</w:t>
      </w:r>
    </w:p>
    <w:p w14:paraId="3434783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BF5275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8.1.  Normative References</w:t>
      </w:r>
    </w:p>
    <w:p w14:paraId="66F2AEA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724625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[I-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D.ietf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-cats-framework]</w:t>
      </w:r>
    </w:p>
    <w:p w14:paraId="19DE6E1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Li, C., Du, Z., 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Boucadair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 M., Contreras, L. M., and J.</w:t>
      </w:r>
    </w:p>
    <w:p w14:paraId="053330B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Drake, "A Framework for Computing-Aware Traffic Steering</w:t>
      </w:r>
    </w:p>
    <w:p w14:paraId="17DFCE3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(CATS)", Work in Progress, Internet-Draft, draft-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ietf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</w:t>
      </w:r>
    </w:p>
    <w:p w14:paraId="7FF60A1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cats-framework-04, 17 October 2024,</w:t>
      </w:r>
    </w:p>
    <w:p w14:paraId="1CEECBF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&lt;https://datatracker.ietf.org/doc/html/draft-ietf-cats-</w:t>
      </w:r>
    </w:p>
    <w:p w14:paraId="1014471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framework-04&gt;.</w:t>
      </w:r>
    </w:p>
    <w:p w14:paraId="74F8B85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4C5B4A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[RFC2119]  Bradner, S., "Key words for use in RFCs to Indicate</w:t>
      </w:r>
    </w:p>
    <w:p w14:paraId="2FB0680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Requirement Levels", BCP 14, RFC 2119,</w:t>
      </w:r>
    </w:p>
    <w:p w14:paraId="1D93839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DOI 10.17487/RFC2119, March 1997,</w:t>
      </w:r>
    </w:p>
    <w:p w14:paraId="3F2C611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&lt;https://www.rfc-editor.org/rfc/rfc2119&gt;.</w:t>
      </w:r>
    </w:p>
    <w:p w14:paraId="2496A24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1DB4FB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[RFC8174]  Leiba, B., "Ambiguity of Uppercase vs Lowercase in RFC</w:t>
      </w:r>
    </w:p>
    <w:p w14:paraId="158EBB0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2119 Key Words", BCP 14, RFC 8174, DOI 10.17487/RFC8174,</w:t>
      </w:r>
    </w:p>
    <w:p w14:paraId="1FA9222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May 2017, &lt;https://www.rfc-editor.org/rfc/rfc8174&gt;.</w:t>
      </w:r>
    </w:p>
    <w:p w14:paraId="3690179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0E7065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8.2.  Informative References</w:t>
      </w:r>
    </w:p>
    <w:p w14:paraId="49EB917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39971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[DMTF]     "DMTF", n.d., &lt;https://www.dmtf.org/&gt;.</w:t>
      </w:r>
    </w:p>
    <w:p w14:paraId="5565508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ACF0D5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402C6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CF37AA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3B5245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7402F5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46501A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1FE71A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95C41F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35C1A5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F6A70F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[Page 11]</w:t>
      </w:r>
    </w:p>
    <w:p w14:paraId="217D726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9AA0B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Internet-Draft                 CATS Metric                  October 2024</w:t>
      </w:r>
    </w:p>
    <w:p w14:paraId="1B15BC9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BF0DAB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2E9C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[I-D.du-cats-computing-modeling-description]</w:t>
      </w:r>
    </w:p>
    <w:p w14:paraId="54D0697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Du, Z., Yao, K., Li, C., Huang, D., and Z. Fu, "Computing</w:t>
      </w:r>
    </w:p>
    <w:p w14:paraId="5A69D33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Information Description in Computing-Aware Traffic</w:t>
      </w:r>
    </w:p>
    <w:p w14:paraId="28D8C38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Steering", Work in Progress, Internet-Draft, draft-du-</w:t>
      </w:r>
    </w:p>
    <w:p w14:paraId="1ED267D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cats-computing-modeling-description-03, 6 July 2024,</w:t>
      </w:r>
    </w:p>
    <w:p w14:paraId="08E578D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&lt;https://datatracker.ietf.org/doc/html/draft-du-cats-</w:t>
      </w:r>
    </w:p>
    <w:p w14:paraId="665AC27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computing-modeling-description-03&gt;.</w:t>
      </w:r>
    </w:p>
    <w:p w14:paraId="42E3966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00D4C8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[I-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D.rcr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opsawg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-operational-compute-metrics]</w:t>
      </w:r>
    </w:p>
    <w:p w14:paraId="093D947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Randriamasy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 S., Contreras, L. M., Ros-Giralt, J., and R.</w:t>
      </w:r>
    </w:p>
    <w:p w14:paraId="1A7630C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Schott, "Joint Exposure of Network and Compute Information</w:t>
      </w:r>
    </w:p>
    <w:p w14:paraId="433A83C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for Infrastructure-Aware Service Deployment", Work in</w:t>
      </w:r>
    </w:p>
    <w:p w14:paraId="36DD832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Progress, Internet-Draft, draft-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rcr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opsawg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-operational-</w:t>
      </w:r>
    </w:p>
    <w:p w14:paraId="6AFDCC5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compute-metrics-06, 7 July 2024,</w:t>
      </w:r>
    </w:p>
    <w:p w14:paraId="2595A0B1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&lt;https://datatracker.ietf.org/doc/html/draft-rcr-opsawg-</w:t>
      </w:r>
    </w:p>
    <w:p w14:paraId="784273D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operational-compute-metrics-06&gt;.</w:t>
      </w:r>
    </w:p>
    <w:p w14:paraId="28634BF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465E71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[performance-metrics]</w:t>
      </w:r>
    </w:p>
    <w:p w14:paraId="545E7B0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"</w:t>
      </w:r>
      <w:proofErr w:type="gram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performance</w:t>
      </w:r>
      <w:proofErr w:type="gram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-metrics", n.d.,</w:t>
      </w:r>
    </w:p>
    <w:p w14:paraId="47A36F9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&lt;https://www.iana.org/assignments/performance-metrics/</w:t>
      </w:r>
    </w:p>
    <w:p w14:paraId="63FC29A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performance-metrics.xhtml&gt;.</w:t>
      </w:r>
    </w:p>
    <w:p w14:paraId="5BD7B26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CE504F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[RFC9439]  Wu, Q., Yang, Y., Lee, Y., 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Dhody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D., </w:t>
      </w:r>
      <w:proofErr w:type="spellStart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Randriamasy</w:t>
      </w:r>
      <w:proofErr w:type="spellEnd"/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 S., and</w:t>
      </w:r>
    </w:p>
    <w:p w14:paraId="78FC843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L. Contreras, "Application-Layer Traffic Optimization</w:t>
      </w:r>
    </w:p>
    <w:p w14:paraId="0A69485D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(ALTO) Performance Cost Metrics", RFC 9439,</w:t>
      </w:r>
    </w:p>
    <w:p w14:paraId="0409E08B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DOI 10.17487/RFC9439, August 2023,</w:t>
      </w:r>
    </w:p>
    <w:p w14:paraId="09F7F64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&lt;https://www.rfc-editor.org/rfc/rfc9439&gt;.</w:t>
      </w:r>
    </w:p>
    <w:p w14:paraId="08B0146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60C857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Authors' Addresses</w:t>
      </w:r>
    </w:p>
    <w:p w14:paraId="096A223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7AE8F7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Kehan Yao</w:t>
      </w:r>
    </w:p>
    <w:p w14:paraId="0EC27DA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China Mobile</w:t>
      </w:r>
    </w:p>
    <w:p w14:paraId="565B5D1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China</w:t>
      </w:r>
    </w:p>
    <w:p w14:paraId="0A0E1026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Email: yaokehan@chinamobile.com</w:t>
      </w:r>
    </w:p>
    <w:p w14:paraId="588E3368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57000F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EAA3324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Hang Shi (editor)</w:t>
      </w:r>
    </w:p>
    <w:p w14:paraId="2278B0F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Huawei Technologies</w:t>
      </w:r>
    </w:p>
    <w:p w14:paraId="0B28BE4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China</w:t>
      </w:r>
    </w:p>
    <w:p w14:paraId="3517A000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Email: shihang9@huawei.com</w:t>
      </w:r>
    </w:p>
    <w:p w14:paraId="6661F86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783E13C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96495C2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Cheng Li (editor)</w:t>
      </w:r>
    </w:p>
    <w:p w14:paraId="22D220F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Huawei Technologies</w:t>
      </w:r>
    </w:p>
    <w:p w14:paraId="7246CC49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China</w:t>
      </w:r>
    </w:p>
    <w:p w14:paraId="21180DB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Email: c.l@huawei.com</w:t>
      </w:r>
    </w:p>
    <w:p w14:paraId="32D24533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7B57FB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8F115DA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3E01087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5E6FE0E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D5865" w14:textId="77777777" w:rsidR="00C70CC6" w:rsidRPr="00C70CC6" w:rsidRDefault="00C70CC6" w:rsidP="00C7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70CC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Kehan, et al.             Expires 24 April 2025                [Page 12]</w:t>
      </w:r>
    </w:p>
    <w:p w14:paraId="6A9E30F0" w14:textId="77777777" w:rsidR="00F22E06" w:rsidRDefault="00F22E06"/>
    <w:sectPr w:rsidR="00F2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rdi Ros Giralt" w:date="2024-11-01T00:01:00Z" w:initials="JRG">
    <w:p w14:paraId="30D94276" w14:textId="77777777" w:rsidR="00A25694" w:rsidRDefault="00A25694" w:rsidP="00A25694">
      <w:r>
        <w:rPr>
          <w:rStyle w:val="CommentReference"/>
        </w:rPr>
        <w:annotationRef/>
      </w:r>
      <w:r>
        <w:rPr>
          <w:sz w:val="20"/>
          <w:szCs w:val="20"/>
        </w:rPr>
        <w:t>Already defined in the previous paragraph</w:t>
      </w:r>
    </w:p>
  </w:comment>
  <w:comment w:id="8" w:author="Jordi Ros Giralt" w:date="2024-11-02T06:07:00Z" w:initials="JRG">
    <w:p w14:paraId="3D7A4B12" w14:textId="77777777" w:rsidR="006F2DBD" w:rsidRDefault="006F2DBD" w:rsidP="006F2DBD">
      <w:r>
        <w:rPr>
          <w:rStyle w:val="CommentReference"/>
        </w:rPr>
        <w:annotationRef/>
      </w:r>
      <w:r>
        <w:rPr>
          <w:sz w:val="20"/>
          <w:szCs w:val="20"/>
        </w:rPr>
        <w:t>Are there any references supporting this?</w:t>
      </w:r>
    </w:p>
  </w:comment>
  <w:comment w:id="11" w:author="Jordi Ros Giralt" w:date="2024-11-02T06:11:00Z" w:initials="JRG">
    <w:p w14:paraId="69DC84BC" w14:textId="77777777" w:rsidR="002B3FE9" w:rsidRDefault="003C1E7C" w:rsidP="002B3FE9">
      <w:pPr>
        <w:pStyle w:val="CommentText"/>
      </w:pPr>
      <w:r>
        <w:rPr>
          <w:rStyle w:val="CommentReference"/>
        </w:rPr>
        <w:annotationRef/>
      </w:r>
      <w:r w:rsidR="002B3FE9">
        <w:t>What does IT use cases refer to? The keyword IT has not been defined, i am guessing it means information technologies. This is a quite  generic term. Something more specific to CATS would be useful, such as distribute compute system. But i would remove this part of the sentence to avoid confusion.</w:t>
      </w:r>
    </w:p>
  </w:comment>
  <w:comment w:id="13" w:author="Jordi Ros Giralt" w:date="2024-11-02T06:14:00Z" w:initials="JRG">
    <w:p w14:paraId="2A5772C6" w14:textId="68A6E553" w:rsidR="007F70EB" w:rsidRDefault="007F70EB" w:rsidP="007F70EB">
      <w:r>
        <w:rPr>
          <w:rStyle w:val="CommentReference"/>
        </w:rPr>
        <w:annotationRef/>
      </w:r>
      <w:r>
        <w:rPr>
          <w:sz w:val="20"/>
          <w:szCs w:val="20"/>
        </w:rPr>
        <w:t>They could also be distributed to non-network devices, like CATS agents.</w:t>
      </w:r>
    </w:p>
  </w:comment>
  <w:comment w:id="46" w:author="Jordi Ros Giralt" w:date="2024-11-02T06:19:00Z" w:initials="JRG">
    <w:p w14:paraId="65FBD361" w14:textId="77777777" w:rsidR="008E3E6C" w:rsidRDefault="00EE640C" w:rsidP="008E3E6C">
      <w:pPr>
        <w:pStyle w:val="CommentText"/>
      </w:pPr>
      <w:r>
        <w:rPr>
          <w:rStyle w:val="CommentReference"/>
        </w:rPr>
        <w:annotationRef/>
      </w:r>
      <w:r w:rsidR="008E3E6C">
        <w:t>Can we add a reference here to support this statement. Also, switched from IT to distributed computing environments to keep it more focused to the relevant case.</w:t>
      </w:r>
    </w:p>
  </w:comment>
  <w:comment w:id="87" w:author="Jordi Ros Giralt" w:date="2024-11-02T06:27:00Z" w:initials="JRG">
    <w:p w14:paraId="36FE52A3" w14:textId="77777777" w:rsidR="00DB4E6B" w:rsidRDefault="00DB4E6B" w:rsidP="00DB4E6B">
      <w:r>
        <w:rPr>
          <w:rStyle w:val="CommentReference"/>
        </w:rPr>
        <w:annotationRef/>
      </w:r>
      <w:r>
        <w:rPr>
          <w:sz w:val="20"/>
          <w:szCs w:val="20"/>
        </w:rPr>
        <w:t>Does it need to be a weighted sum? I would position this as a general function f() which takes as parameters the lower level metrics. In certain use cases, it can be a weighted sum, but in general it could take other forms (e.g., max{}, min{}, etc.)</w:t>
      </w:r>
    </w:p>
  </w:comment>
  <w:comment w:id="149" w:author="Jordi Ros Giralt" w:date="2024-11-02T07:46:00Z" w:initials="JRG">
    <w:p w14:paraId="21713DB0" w14:textId="77777777" w:rsidR="00B9435A" w:rsidRDefault="00B9435A" w:rsidP="00B9435A">
      <w:r>
        <w:rPr>
          <w:rStyle w:val="CommentReference"/>
        </w:rPr>
        <w:annotationRef/>
      </w:r>
      <w:r>
        <w:rPr>
          <w:sz w:val="20"/>
          <w:szCs w:val="20"/>
        </w:rPr>
        <w:t>Suggest using a more specific/focused term</w:t>
      </w:r>
    </w:p>
  </w:comment>
  <w:comment w:id="169" w:author="Jordi Ros Giralt" w:date="2024-11-02T07:45:00Z" w:initials="JRG">
    <w:p w14:paraId="5BD93CD4" w14:textId="1F0F6171" w:rsidR="00412674" w:rsidRDefault="00412674" w:rsidP="00412674">
      <w:r>
        <w:rPr>
          <w:rStyle w:val="CommentReference"/>
        </w:rPr>
        <w:annotationRef/>
      </w:r>
      <w:r>
        <w:rPr>
          <w:sz w:val="20"/>
          <w:szCs w:val="20"/>
        </w:rPr>
        <w:t>Do you mean L0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0D94276" w15:done="0"/>
  <w15:commentEx w15:paraId="3D7A4B12" w15:done="0"/>
  <w15:commentEx w15:paraId="69DC84BC" w15:done="0"/>
  <w15:commentEx w15:paraId="2A5772C6" w15:done="0"/>
  <w15:commentEx w15:paraId="65FBD361" w15:done="0"/>
  <w15:commentEx w15:paraId="36FE52A3" w15:done="0"/>
  <w15:commentEx w15:paraId="21713DB0" w15:done="0"/>
  <w15:commentEx w15:paraId="5BD93C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2BA91C" w16cex:dateUtc="2024-10-31T23:01:00Z"/>
  <w16cex:commentExtensible w16cex:durableId="30BF1108" w16cex:dateUtc="2024-11-02T06:07:00Z"/>
  <w16cex:commentExtensible w16cex:durableId="07D70872" w16cex:dateUtc="2024-11-02T06:11:00Z"/>
  <w16cex:commentExtensible w16cex:durableId="5EA172C6" w16cex:dateUtc="2024-11-02T06:14:00Z"/>
  <w16cex:commentExtensible w16cex:durableId="1CDEC6D7" w16cex:dateUtc="2024-11-02T06:19:00Z"/>
  <w16cex:commentExtensible w16cex:durableId="12A8F509" w16cex:dateUtc="2024-11-02T06:27:00Z"/>
  <w16cex:commentExtensible w16cex:durableId="75748953" w16cex:dateUtc="2024-11-02T07:46:00Z"/>
  <w16cex:commentExtensible w16cex:durableId="5CF91BC2" w16cex:dateUtc="2024-11-02T0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0D94276" w16cid:durableId="5B2BA91C"/>
  <w16cid:commentId w16cid:paraId="3D7A4B12" w16cid:durableId="30BF1108"/>
  <w16cid:commentId w16cid:paraId="69DC84BC" w16cid:durableId="07D70872"/>
  <w16cid:commentId w16cid:paraId="2A5772C6" w16cid:durableId="5EA172C6"/>
  <w16cid:commentId w16cid:paraId="65FBD361" w16cid:durableId="1CDEC6D7"/>
  <w16cid:commentId w16cid:paraId="36FE52A3" w16cid:durableId="12A8F509"/>
  <w16cid:commentId w16cid:paraId="21713DB0" w16cid:durableId="75748953"/>
  <w16cid:commentId w16cid:paraId="5BD93CD4" w16cid:durableId="5CF91B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rdi Ros Giralt">
    <w15:presenceInfo w15:providerId="AD" w15:userId="S::jros@qti.qualcomm.com::b90fe06a-f028-4de4-b117-379d0c4bad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06"/>
    <w:rsid w:val="000113B2"/>
    <w:rsid w:val="00014631"/>
    <w:rsid w:val="00043190"/>
    <w:rsid w:val="000728DB"/>
    <w:rsid w:val="00077F5E"/>
    <w:rsid w:val="000C7E6E"/>
    <w:rsid w:val="00155A01"/>
    <w:rsid w:val="001819BF"/>
    <w:rsid w:val="001F49B1"/>
    <w:rsid w:val="00227E33"/>
    <w:rsid w:val="002B3FE9"/>
    <w:rsid w:val="003744C0"/>
    <w:rsid w:val="003C071F"/>
    <w:rsid w:val="003C1E7C"/>
    <w:rsid w:val="003D6058"/>
    <w:rsid w:val="00407C83"/>
    <w:rsid w:val="00412674"/>
    <w:rsid w:val="00475182"/>
    <w:rsid w:val="004914F0"/>
    <w:rsid w:val="00492BB5"/>
    <w:rsid w:val="004A7880"/>
    <w:rsid w:val="004C2CC3"/>
    <w:rsid w:val="004E1D5E"/>
    <w:rsid w:val="005005A2"/>
    <w:rsid w:val="00510E0B"/>
    <w:rsid w:val="00544980"/>
    <w:rsid w:val="0058762E"/>
    <w:rsid w:val="005A1E70"/>
    <w:rsid w:val="005B5F68"/>
    <w:rsid w:val="006118B4"/>
    <w:rsid w:val="00635CB7"/>
    <w:rsid w:val="00654880"/>
    <w:rsid w:val="00690F76"/>
    <w:rsid w:val="00697E04"/>
    <w:rsid w:val="006A5C74"/>
    <w:rsid w:val="006C6BA5"/>
    <w:rsid w:val="006D38F4"/>
    <w:rsid w:val="006D73E9"/>
    <w:rsid w:val="006F2DBD"/>
    <w:rsid w:val="00704A76"/>
    <w:rsid w:val="00770EF1"/>
    <w:rsid w:val="00775950"/>
    <w:rsid w:val="007C4E7F"/>
    <w:rsid w:val="007E6212"/>
    <w:rsid w:val="007F70EB"/>
    <w:rsid w:val="008105F0"/>
    <w:rsid w:val="008827B2"/>
    <w:rsid w:val="008A382D"/>
    <w:rsid w:val="008E3E6C"/>
    <w:rsid w:val="0095429A"/>
    <w:rsid w:val="00962681"/>
    <w:rsid w:val="009C615A"/>
    <w:rsid w:val="00A03C66"/>
    <w:rsid w:val="00A25694"/>
    <w:rsid w:val="00A34F1E"/>
    <w:rsid w:val="00A96959"/>
    <w:rsid w:val="00AB3985"/>
    <w:rsid w:val="00AE6B94"/>
    <w:rsid w:val="00AF10E1"/>
    <w:rsid w:val="00B83348"/>
    <w:rsid w:val="00B8504C"/>
    <w:rsid w:val="00B90F5E"/>
    <w:rsid w:val="00B9435A"/>
    <w:rsid w:val="00C51D48"/>
    <w:rsid w:val="00C63DB1"/>
    <w:rsid w:val="00C70CC6"/>
    <w:rsid w:val="00C80914"/>
    <w:rsid w:val="00CC7E62"/>
    <w:rsid w:val="00D07065"/>
    <w:rsid w:val="00D12FFC"/>
    <w:rsid w:val="00D23AFF"/>
    <w:rsid w:val="00DB246C"/>
    <w:rsid w:val="00DB4E6B"/>
    <w:rsid w:val="00DD2AD9"/>
    <w:rsid w:val="00E66C72"/>
    <w:rsid w:val="00E75C3C"/>
    <w:rsid w:val="00EB689C"/>
    <w:rsid w:val="00EC52E0"/>
    <w:rsid w:val="00EE5751"/>
    <w:rsid w:val="00EE640C"/>
    <w:rsid w:val="00F22E06"/>
    <w:rsid w:val="00F72360"/>
    <w:rsid w:val="00F863C3"/>
    <w:rsid w:val="00FA5264"/>
    <w:rsid w:val="00F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F787"/>
  <w15:chartTrackingRefBased/>
  <w15:docId w15:val="{378967B4-B6D6-4316-B148-18487DF8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E0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CC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25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56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56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69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2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1af4a7-c208-4e8a-9ea1-0e2d7b976338" xsi:nil="true"/>
    <lcf76f155ced4ddcb4097134ff3c332f xmlns="e8fc0155-b739-42cb-9dfc-4e3d489adf5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1D11D351E9941A27BA688546C6E1D" ma:contentTypeVersion="16" ma:contentTypeDescription="Create a new document." ma:contentTypeScope="" ma:versionID="8e3188c94e398a1c3d46eb07091161be">
  <xsd:schema xmlns:xsd="http://www.w3.org/2001/XMLSchema" xmlns:xs="http://www.w3.org/2001/XMLSchema" xmlns:p="http://schemas.microsoft.com/office/2006/metadata/properties" xmlns:ns2="e8fc0155-b739-42cb-9dfc-4e3d489adf5c" xmlns:ns3="011af4a7-c208-4e8a-9ea1-0e2d7b976338" targetNamespace="http://schemas.microsoft.com/office/2006/metadata/properties" ma:root="true" ma:fieldsID="1a42143b729f86f12b3ae2b071a5c2de" ns2:_="" ns3:_="">
    <xsd:import namespace="e8fc0155-b739-42cb-9dfc-4e3d489adf5c"/>
    <xsd:import namespace="011af4a7-c208-4e8a-9ea1-0e2d7b976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c0155-b739-42cb-9dfc-4e3d489ad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b6025a7-9da5-4e5d-b8eb-1a04d9b2f6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af4a7-c208-4e8a-9ea1-0e2d7b9763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682f899-a358-4d6f-8847-c41e7fc7e6a5}" ma:internalName="TaxCatchAll" ma:showField="CatchAllData" ma:web="011af4a7-c208-4e8a-9ea1-0e2d7b9763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C9BD2A-EB37-4EEC-BD40-8841610152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5764B-3055-43C3-B2E6-12CDAD18F7AF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e8fc0155-b739-42cb-9dfc-4e3d489adf5c"/>
    <ds:schemaRef ds:uri="http://schemas.openxmlformats.org/package/2006/metadata/core-properties"/>
    <ds:schemaRef ds:uri="011af4a7-c208-4e8a-9ea1-0e2d7b976338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3FE10AE-6227-43F4-9E6F-246FB4AC777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8fc0155-b739-42cb-9dfc-4e3d489adf5c"/>
    <ds:schemaRef ds:uri="011af4a7-c208-4e8a-9ea1-0e2d7b97633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8e9ba89-e1a1-4e38-9007-8bdabc25de1d}" enabled="0" method="" siteId="{98e9ba89-e1a1-4e38-9007-8bdabc25de1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3996</Words>
  <Characters>22781</Characters>
  <Application>Microsoft Office Word</Application>
  <DocSecurity>0</DocSecurity>
  <Lines>189</Lines>
  <Paragraphs>53</Paragraphs>
  <ScaleCrop>false</ScaleCrop>
  <Company/>
  <LinksUpToDate>false</LinksUpToDate>
  <CharactersWithSpaces>26724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Ros Giralt</dc:creator>
  <cp:keywords/>
  <dc:description/>
  <cp:lastModifiedBy>Jordi Ros Giralt</cp:lastModifiedBy>
  <cp:revision>2</cp:revision>
  <dcterms:created xsi:type="dcterms:W3CDTF">2024-11-02T08:34:00Z</dcterms:created>
  <dcterms:modified xsi:type="dcterms:W3CDTF">2024-11-02T08:34:00Z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0x010100E8E1D11D351E9941A27BA688546C6E1D</vt:lpwstr>
  </property>
  <property fmtid="{D5CDD505-2E9C-101B-9397-08002B2CF9AE}" pid="3" name="MediaServiceImageTags">
    <vt:lpwstr/>
  </property>
</Properties>
</file>